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4993" w:type="pct"/>
        <w:jc w:val="center"/>
        <w:tblLayout w:type="fixed"/>
        <w:tblLook w:val="04A0" w:firstRow="1" w:lastRow="0" w:firstColumn="1" w:lastColumn="0" w:noHBand="0" w:noVBand="1"/>
      </w:tblPr>
      <w:tblGrid>
        <w:gridCol w:w="1648"/>
        <w:gridCol w:w="3627"/>
        <w:gridCol w:w="3376"/>
        <w:gridCol w:w="3669"/>
        <w:gridCol w:w="6669"/>
      </w:tblGrid>
      <w:tr w:rsidR="000739EA" w:rsidRPr="00BF31DF" w14:paraId="0A50FB50" w14:textId="77777777" w:rsidTr="00C05802">
        <w:trPr>
          <w:trHeight w:val="133"/>
          <w:jc w:val="center"/>
        </w:trPr>
        <w:tc>
          <w:tcPr>
            <w:tcW w:w="1389" w:type="pct"/>
            <w:gridSpan w:val="2"/>
            <w:shd w:val="clear" w:color="auto" w:fill="auto"/>
          </w:tcPr>
          <w:p w14:paraId="5C0713CD" w14:textId="77777777" w:rsidR="000739EA" w:rsidRPr="008B6620" w:rsidRDefault="000739EA" w:rsidP="000739EA">
            <w:pPr>
              <w:rPr>
                <w:rFonts w:ascii="Arial" w:eastAsia="Times New Roman" w:hAnsi="Arial" w:cs="Arial"/>
                <w:b/>
              </w:rPr>
            </w:pPr>
            <w:r w:rsidRPr="008B6620">
              <w:rPr>
                <w:rFonts w:ascii="Arial" w:eastAsia="Times New Roman" w:hAnsi="Arial" w:cs="Arial"/>
                <w:b/>
              </w:rPr>
              <w:t xml:space="preserve">ELABORÓ: </w:t>
            </w:r>
          </w:p>
          <w:p w14:paraId="168F8EF8" w14:textId="77777777" w:rsidR="000739EA" w:rsidRDefault="000739EA" w:rsidP="000739EA">
            <w:pPr>
              <w:rPr>
                <w:rFonts w:ascii="Arial" w:hAnsi="Arial" w:cs="Arial"/>
                <w:color w:val="000000"/>
              </w:rPr>
            </w:pPr>
            <w:r w:rsidRPr="008B6620">
              <w:rPr>
                <w:rFonts w:ascii="Arial" w:hAnsi="Arial" w:cs="Arial"/>
                <w:color w:val="000000"/>
              </w:rPr>
              <w:t>Profesional Oficina de Tecnologías de la Información</w:t>
            </w:r>
          </w:p>
          <w:p w14:paraId="1C6C7E5D" w14:textId="77777777" w:rsidR="000739EA" w:rsidRDefault="000739EA" w:rsidP="000739EA">
            <w:pPr>
              <w:rPr>
                <w:rFonts w:ascii="Arial" w:hAnsi="Arial" w:cs="Arial"/>
                <w:color w:val="000000"/>
              </w:rPr>
            </w:pPr>
          </w:p>
          <w:p w14:paraId="53D7A4C3" w14:textId="27894D87" w:rsidR="000739EA" w:rsidRPr="005E7303" w:rsidRDefault="000739EA" w:rsidP="000739EA">
            <w:pPr>
              <w:rPr>
                <w:rFonts w:ascii="Arial" w:eastAsia="Times New Roman" w:hAnsi="Arial" w:cs="Arial"/>
              </w:rPr>
            </w:pPr>
          </w:p>
        </w:tc>
        <w:tc>
          <w:tcPr>
            <w:tcW w:w="1855" w:type="pct"/>
            <w:gridSpan w:val="2"/>
            <w:shd w:val="clear" w:color="auto" w:fill="auto"/>
          </w:tcPr>
          <w:p w14:paraId="12D8AAA7" w14:textId="77777777" w:rsidR="000739EA" w:rsidRPr="008B6620" w:rsidRDefault="000739EA" w:rsidP="000739EA">
            <w:pPr>
              <w:rPr>
                <w:rFonts w:ascii="Arial" w:eastAsia="Times New Roman" w:hAnsi="Arial" w:cs="Arial"/>
                <w:b/>
              </w:rPr>
            </w:pPr>
            <w:r w:rsidRPr="008B6620">
              <w:rPr>
                <w:rFonts w:ascii="Arial" w:eastAsia="Times New Roman" w:hAnsi="Arial" w:cs="Arial"/>
                <w:b/>
              </w:rPr>
              <w:t xml:space="preserve">REVISÓ:  </w:t>
            </w:r>
          </w:p>
          <w:p w14:paraId="7A819CB0" w14:textId="44867BE0" w:rsidR="000739EA" w:rsidRDefault="0049473A" w:rsidP="0049473A">
            <w:pPr>
              <w:rPr>
                <w:rFonts w:ascii="Arial" w:hAnsi="Arial" w:cs="Arial"/>
                <w:color w:val="000000"/>
              </w:rPr>
            </w:pPr>
            <w:r>
              <w:rPr>
                <w:rFonts w:ascii="Arial" w:hAnsi="Arial" w:cs="Arial"/>
                <w:color w:val="000000"/>
              </w:rPr>
              <w:t>Jefe de</w:t>
            </w:r>
            <w:r w:rsidR="000739EA" w:rsidRPr="008B6620">
              <w:rPr>
                <w:rFonts w:ascii="Arial" w:hAnsi="Arial" w:cs="Arial"/>
                <w:color w:val="000000"/>
              </w:rPr>
              <w:t xml:space="preserve"> Oficina de Tecnologías de la Información</w:t>
            </w:r>
          </w:p>
          <w:p w14:paraId="1D178C08" w14:textId="15F9C288" w:rsidR="0049473A" w:rsidRPr="00BF31DF" w:rsidRDefault="0049473A" w:rsidP="0049473A">
            <w:pPr>
              <w:rPr>
                <w:rFonts w:ascii="Arial" w:hAnsi="Arial" w:cs="Arial"/>
              </w:rPr>
            </w:pPr>
            <w:r>
              <w:rPr>
                <w:rFonts w:ascii="Arial" w:hAnsi="Arial" w:cs="Arial"/>
                <w:color w:val="000000"/>
              </w:rPr>
              <w:t>Jefe Oficina Asesora de Planeación</w:t>
            </w:r>
          </w:p>
        </w:tc>
        <w:tc>
          <w:tcPr>
            <w:tcW w:w="1756" w:type="pct"/>
            <w:shd w:val="clear" w:color="auto" w:fill="auto"/>
          </w:tcPr>
          <w:p w14:paraId="2B63CDB3" w14:textId="77777777" w:rsidR="000739EA" w:rsidRPr="008B6620" w:rsidRDefault="000739EA" w:rsidP="000739EA">
            <w:pPr>
              <w:rPr>
                <w:rFonts w:ascii="Arial" w:eastAsia="Times New Roman" w:hAnsi="Arial" w:cs="Arial"/>
                <w:b/>
              </w:rPr>
            </w:pPr>
            <w:r w:rsidRPr="008B6620">
              <w:rPr>
                <w:rFonts w:ascii="Arial" w:eastAsia="Times New Roman" w:hAnsi="Arial" w:cs="Arial"/>
                <w:b/>
              </w:rPr>
              <w:t xml:space="preserve">APROBÓ: </w:t>
            </w:r>
          </w:p>
          <w:p w14:paraId="2ED707BF" w14:textId="77777777" w:rsidR="000739EA" w:rsidRPr="00BF31DF" w:rsidRDefault="000739EA" w:rsidP="000739EA">
            <w:pPr>
              <w:rPr>
                <w:rFonts w:ascii="Arial" w:hAnsi="Arial" w:cs="Arial"/>
              </w:rPr>
            </w:pPr>
            <w:r w:rsidRPr="008B6620">
              <w:rPr>
                <w:rFonts w:ascii="Arial" w:hAnsi="Arial" w:cs="Arial"/>
                <w:color w:val="000000"/>
              </w:rPr>
              <w:t>Jefe de Oficina de Tecnologías de la Información</w:t>
            </w:r>
          </w:p>
        </w:tc>
      </w:tr>
      <w:tr w:rsidR="000739EA" w:rsidRPr="00BF31DF" w14:paraId="37143BBE" w14:textId="77777777" w:rsidTr="00C05802">
        <w:trPr>
          <w:trHeight w:val="119"/>
          <w:jc w:val="center"/>
        </w:trPr>
        <w:tc>
          <w:tcPr>
            <w:tcW w:w="1389" w:type="pct"/>
            <w:gridSpan w:val="2"/>
            <w:shd w:val="clear" w:color="auto" w:fill="auto"/>
          </w:tcPr>
          <w:p w14:paraId="5FC5E621" w14:textId="77777777" w:rsidR="000739EA" w:rsidRPr="00605F2C" w:rsidRDefault="000739EA" w:rsidP="000739EA">
            <w:pPr>
              <w:tabs>
                <w:tab w:val="left" w:pos="1110"/>
              </w:tabs>
              <w:rPr>
                <w:rFonts w:ascii="Arial" w:eastAsia="Times New Roman" w:hAnsi="Arial" w:cs="Arial"/>
                <w:b/>
              </w:rPr>
            </w:pPr>
            <w:r w:rsidRPr="00605F2C">
              <w:rPr>
                <w:rFonts w:ascii="Arial" w:eastAsia="Times New Roman" w:hAnsi="Arial" w:cs="Arial"/>
                <w:b/>
              </w:rPr>
              <w:t>FECHA:</w:t>
            </w:r>
            <w:r w:rsidRPr="00605F2C">
              <w:rPr>
                <w:rFonts w:ascii="Arial" w:eastAsia="Times New Roman" w:hAnsi="Arial" w:cs="Arial"/>
                <w:b/>
              </w:rPr>
              <w:tab/>
            </w:r>
          </w:p>
          <w:p w14:paraId="461A776D" w14:textId="50FF7BE1" w:rsidR="000739EA" w:rsidRPr="00605F2C" w:rsidRDefault="004F3E74" w:rsidP="000739EA">
            <w:pPr>
              <w:tabs>
                <w:tab w:val="left" w:pos="1110"/>
              </w:tabs>
              <w:rPr>
                <w:rFonts w:ascii="Arial" w:eastAsia="Times New Roman" w:hAnsi="Arial" w:cs="Arial"/>
              </w:rPr>
            </w:pPr>
            <w:r w:rsidRPr="00605F2C">
              <w:rPr>
                <w:rFonts w:ascii="Arial" w:eastAsia="Times New Roman" w:hAnsi="Arial" w:cs="Arial"/>
              </w:rPr>
              <w:t>23</w:t>
            </w:r>
            <w:r w:rsidR="000739EA" w:rsidRPr="00605F2C">
              <w:rPr>
                <w:rFonts w:ascii="Arial" w:eastAsia="Times New Roman" w:hAnsi="Arial" w:cs="Arial"/>
              </w:rPr>
              <w:t>/</w:t>
            </w:r>
            <w:r w:rsidR="00EE40E9" w:rsidRPr="00605F2C">
              <w:rPr>
                <w:rFonts w:ascii="Arial" w:eastAsia="Times New Roman" w:hAnsi="Arial" w:cs="Arial"/>
              </w:rPr>
              <w:t>10/2016</w:t>
            </w:r>
          </w:p>
          <w:p w14:paraId="0064589C" w14:textId="77777777" w:rsidR="000739EA" w:rsidRPr="00605F2C" w:rsidRDefault="000739EA" w:rsidP="000739EA">
            <w:pPr>
              <w:tabs>
                <w:tab w:val="left" w:pos="1110"/>
              </w:tabs>
              <w:rPr>
                <w:rFonts w:ascii="Arial" w:hAnsi="Arial" w:cs="Arial"/>
              </w:rPr>
            </w:pPr>
          </w:p>
        </w:tc>
        <w:tc>
          <w:tcPr>
            <w:tcW w:w="1855" w:type="pct"/>
            <w:gridSpan w:val="2"/>
            <w:shd w:val="clear" w:color="auto" w:fill="auto"/>
          </w:tcPr>
          <w:p w14:paraId="24A7FB24" w14:textId="77777777" w:rsidR="000739EA" w:rsidRPr="00605F2C" w:rsidRDefault="000739EA" w:rsidP="000739EA">
            <w:pPr>
              <w:rPr>
                <w:rFonts w:ascii="Arial" w:eastAsia="Times New Roman" w:hAnsi="Arial" w:cs="Arial"/>
                <w:b/>
              </w:rPr>
            </w:pPr>
            <w:r w:rsidRPr="00605F2C">
              <w:rPr>
                <w:rFonts w:ascii="Arial" w:eastAsia="Times New Roman" w:hAnsi="Arial" w:cs="Arial"/>
                <w:b/>
              </w:rPr>
              <w:t xml:space="preserve">FECHA:          </w:t>
            </w:r>
          </w:p>
          <w:p w14:paraId="5B5A5CD5" w14:textId="42B78DE0" w:rsidR="000739EA" w:rsidRPr="00605F2C" w:rsidRDefault="00E853B6" w:rsidP="000739EA">
            <w:pPr>
              <w:tabs>
                <w:tab w:val="left" w:pos="1110"/>
              </w:tabs>
              <w:rPr>
                <w:rFonts w:ascii="Arial" w:eastAsia="Times New Roman" w:hAnsi="Arial" w:cs="Arial"/>
              </w:rPr>
            </w:pPr>
            <w:r>
              <w:rPr>
                <w:rFonts w:ascii="Arial" w:eastAsia="Times New Roman" w:hAnsi="Arial" w:cs="Arial"/>
              </w:rPr>
              <w:t>23</w:t>
            </w:r>
            <w:r w:rsidR="000739EA" w:rsidRPr="00605F2C">
              <w:rPr>
                <w:rFonts w:ascii="Arial" w:eastAsia="Times New Roman" w:hAnsi="Arial" w:cs="Arial"/>
              </w:rPr>
              <w:t>/</w:t>
            </w:r>
            <w:r>
              <w:rPr>
                <w:rFonts w:ascii="Arial" w:eastAsia="Times New Roman" w:hAnsi="Arial" w:cs="Arial"/>
              </w:rPr>
              <w:t>10</w:t>
            </w:r>
            <w:r w:rsidR="00EE40E9" w:rsidRPr="00605F2C">
              <w:rPr>
                <w:rFonts w:ascii="Arial" w:eastAsia="Times New Roman" w:hAnsi="Arial" w:cs="Arial"/>
              </w:rPr>
              <w:t>/2016</w:t>
            </w:r>
            <w:r w:rsidR="002F6FF0" w:rsidRPr="00605F2C">
              <w:rPr>
                <w:rFonts w:ascii="Arial" w:eastAsia="Times New Roman" w:hAnsi="Arial" w:cs="Arial"/>
              </w:rPr>
              <w:t xml:space="preserve"> </w:t>
            </w:r>
          </w:p>
          <w:p w14:paraId="34A84DEB" w14:textId="77777777" w:rsidR="000739EA" w:rsidRPr="00605F2C" w:rsidRDefault="000739EA" w:rsidP="000739EA">
            <w:pPr>
              <w:rPr>
                <w:rFonts w:ascii="Arial" w:hAnsi="Arial" w:cs="Arial"/>
              </w:rPr>
            </w:pPr>
          </w:p>
        </w:tc>
        <w:tc>
          <w:tcPr>
            <w:tcW w:w="1756" w:type="pct"/>
            <w:shd w:val="clear" w:color="auto" w:fill="auto"/>
          </w:tcPr>
          <w:p w14:paraId="37C1F17C" w14:textId="77777777" w:rsidR="000739EA" w:rsidRPr="00605F2C" w:rsidRDefault="000739EA" w:rsidP="000739EA">
            <w:pPr>
              <w:rPr>
                <w:rFonts w:ascii="Arial" w:eastAsia="Times New Roman" w:hAnsi="Arial" w:cs="Arial"/>
                <w:b/>
              </w:rPr>
            </w:pPr>
            <w:r w:rsidRPr="00605F2C">
              <w:rPr>
                <w:rFonts w:ascii="Arial" w:eastAsia="Times New Roman" w:hAnsi="Arial" w:cs="Arial"/>
                <w:b/>
              </w:rPr>
              <w:t xml:space="preserve">FECHA:    </w:t>
            </w:r>
          </w:p>
          <w:p w14:paraId="2659F5F8" w14:textId="78B9D040" w:rsidR="000739EA" w:rsidRPr="00B512FE" w:rsidRDefault="00E853B6" w:rsidP="000739EA">
            <w:pPr>
              <w:tabs>
                <w:tab w:val="left" w:pos="1110"/>
              </w:tabs>
              <w:rPr>
                <w:rFonts w:ascii="Arial" w:eastAsia="Times New Roman" w:hAnsi="Arial" w:cs="Arial"/>
              </w:rPr>
            </w:pPr>
            <w:r>
              <w:rPr>
                <w:rFonts w:ascii="Arial" w:eastAsia="Times New Roman" w:hAnsi="Arial" w:cs="Arial"/>
              </w:rPr>
              <w:t>23</w:t>
            </w:r>
            <w:r w:rsidR="000739EA" w:rsidRPr="00605F2C">
              <w:rPr>
                <w:rFonts w:ascii="Arial" w:eastAsia="Times New Roman" w:hAnsi="Arial" w:cs="Arial"/>
              </w:rPr>
              <w:t>/</w:t>
            </w:r>
            <w:r>
              <w:rPr>
                <w:rFonts w:ascii="Arial" w:eastAsia="Times New Roman" w:hAnsi="Arial" w:cs="Arial"/>
              </w:rPr>
              <w:t>10</w:t>
            </w:r>
            <w:r w:rsidR="00EE40E9" w:rsidRPr="00605F2C">
              <w:rPr>
                <w:rFonts w:ascii="Arial" w:eastAsia="Times New Roman" w:hAnsi="Arial" w:cs="Arial"/>
              </w:rPr>
              <w:t>/2016</w:t>
            </w:r>
          </w:p>
          <w:p w14:paraId="643DEF5A" w14:textId="77777777" w:rsidR="000739EA" w:rsidRPr="00FC0C86" w:rsidRDefault="000739EA" w:rsidP="000739EA">
            <w:pPr>
              <w:rPr>
                <w:rFonts w:ascii="Arial" w:eastAsia="Times New Roman" w:hAnsi="Arial" w:cs="Arial"/>
              </w:rPr>
            </w:pPr>
          </w:p>
        </w:tc>
      </w:tr>
      <w:tr w:rsidR="00791364" w:rsidRPr="00BF31DF" w14:paraId="7360348C" w14:textId="77777777" w:rsidTr="001A3155">
        <w:trPr>
          <w:trHeight w:val="529"/>
          <w:jc w:val="center"/>
        </w:trPr>
        <w:tc>
          <w:tcPr>
            <w:tcW w:w="434" w:type="pct"/>
            <w:shd w:val="clear" w:color="auto" w:fill="auto"/>
            <w:vAlign w:val="center"/>
          </w:tcPr>
          <w:p w14:paraId="1E44BF04" w14:textId="77777777" w:rsidR="00791364" w:rsidRPr="00605F2C" w:rsidRDefault="00791364" w:rsidP="00791364">
            <w:pPr>
              <w:jc w:val="center"/>
              <w:rPr>
                <w:rFonts w:ascii="Arial" w:hAnsi="Arial" w:cs="Arial"/>
                <w:b/>
              </w:rPr>
            </w:pPr>
            <w:r w:rsidRPr="00605F2C">
              <w:rPr>
                <w:rFonts w:ascii="Arial" w:hAnsi="Arial" w:cs="Arial"/>
                <w:b/>
              </w:rPr>
              <w:t>OBJETIVO</w:t>
            </w:r>
          </w:p>
        </w:tc>
        <w:tc>
          <w:tcPr>
            <w:tcW w:w="4566" w:type="pct"/>
            <w:gridSpan w:val="4"/>
            <w:shd w:val="clear" w:color="auto" w:fill="auto"/>
            <w:vAlign w:val="center"/>
          </w:tcPr>
          <w:p w14:paraId="4E60D1DF" w14:textId="6DB5F893" w:rsidR="00791364" w:rsidRPr="00605F2C" w:rsidRDefault="00605F2C" w:rsidP="00605F2C">
            <w:pPr>
              <w:jc w:val="both"/>
              <w:rPr>
                <w:sz w:val="24"/>
              </w:rPr>
            </w:pPr>
            <w:r w:rsidRPr="00605F2C">
              <w:rPr>
                <w:rFonts w:ascii="Arial" w:eastAsia="Times New Roman" w:hAnsi="Arial" w:cs="Arial"/>
              </w:rPr>
              <w:t xml:space="preserve">Responder y direccionar de manera controlada las solicitudes de cambios que diferentes funcionarios o dependencias de la Superintendencia Nacional de Salud, realizan sobre los elementos enmarcados en </w:t>
            </w:r>
            <w:r w:rsidR="009828E9" w:rsidRPr="00605F2C">
              <w:rPr>
                <w:rFonts w:ascii="Arial" w:eastAsia="Times New Roman" w:hAnsi="Arial" w:cs="Arial"/>
              </w:rPr>
              <w:t>las categorías</w:t>
            </w:r>
            <w:r w:rsidRPr="00605F2C">
              <w:rPr>
                <w:rFonts w:ascii="Arial" w:eastAsia="Times New Roman" w:hAnsi="Arial" w:cs="Arial"/>
              </w:rPr>
              <w:t xml:space="preserve"> de servicios de TI definidos por la </w:t>
            </w:r>
            <w:r w:rsidR="00E62293">
              <w:rPr>
                <w:rFonts w:ascii="Arial" w:eastAsia="Times New Roman" w:hAnsi="Arial" w:cs="Arial"/>
              </w:rPr>
              <w:t>OFICINA DE TECNOLOGÍAS DE LA INFORMACIÓN</w:t>
            </w:r>
            <w:r w:rsidRPr="00605F2C">
              <w:rPr>
                <w:rFonts w:ascii="Arial" w:eastAsia="Times New Roman" w:hAnsi="Arial" w:cs="Arial"/>
              </w:rPr>
              <w:t>, garantizando su correcta aplicación según los acuerdos y prioridades que eviten interrupciones en la prestación de dichos servicios.</w:t>
            </w:r>
          </w:p>
        </w:tc>
      </w:tr>
      <w:tr w:rsidR="00791364" w:rsidRPr="00BF31DF" w14:paraId="036F8BE7" w14:textId="77777777" w:rsidTr="001A3155">
        <w:trPr>
          <w:trHeight w:val="70"/>
          <w:jc w:val="center"/>
        </w:trPr>
        <w:tc>
          <w:tcPr>
            <w:tcW w:w="434" w:type="pct"/>
            <w:shd w:val="clear" w:color="auto" w:fill="auto"/>
            <w:vAlign w:val="center"/>
          </w:tcPr>
          <w:p w14:paraId="4CCCC536" w14:textId="77777777" w:rsidR="00791364" w:rsidRPr="005A6AE4" w:rsidRDefault="00791364" w:rsidP="00791364">
            <w:pPr>
              <w:jc w:val="center"/>
              <w:rPr>
                <w:rFonts w:ascii="Arial" w:hAnsi="Arial" w:cs="Arial"/>
              </w:rPr>
            </w:pPr>
            <w:r w:rsidRPr="005A6AE4">
              <w:rPr>
                <w:rFonts w:ascii="Arial" w:eastAsia="Times New Roman" w:hAnsi="Arial" w:cs="Arial"/>
                <w:b/>
              </w:rPr>
              <w:t>ALCANCE</w:t>
            </w:r>
          </w:p>
        </w:tc>
        <w:tc>
          <w:tcPr>
            <w:tcW w:w="4566" w:type="pct"/>
            <w:gridSpan w:val="4"/>
            <w:shd w:val="clear" w:color="auto" w:fill="auto"/>
            <w:vAlign w:val="center"/>
          </w:tcPr>
          <w:p w14:paraId="66B68740" w14:textId="0BFB97B2" w:rsidR="00791364" w:rsidRPr="005A6AE4" w:rsidRDefault="00791364" w:rsidP="00E061C3">
            <w:pPr>
              <w:rPr>
                <w:rFonts w:ascii="Arial" w:eastAsia="Times New Roman" w:hAnsi="Arial" w:cs="Arial"/>
              </w:rPr>
            </w:pPr>
            <w:r w:rsidRPr="005A6AE4">
              <w:rPr>
                <w:rFonts w:ascii="Arial" w:eastAsia="Times New Roman" w:hAnsi="Arial" w:cs="Arial"/>
              </w:rPr>
              <w:t xml:space="preserve">Inicia con la recepción y análisis la solicitud de cambio de acuerdo al </w:t>
            </w:r>
            <w:r w:rsidR="0064176D" w:rsidRPr="005A6AE4">
              <w:rPr>
                <w:rFonts w:ascii="Arial" w:eastAsia="Times New Roman" w:hAnsi="Arial" w:cs="Arial"/>
              </w:rPr>
              <w:t>estándar</w:t>
            </w:r>
            <w:r w:rsidRPr="005A6AE4">
              <w:rPr>
                <w:rFonts w:ascii="Arial" w:eastAsia="Times New Roman" w:hAnsi="Arial" w:cs="Arial"/>
              </w:rPr>
              <w:t xml:space="preserve"> de servicios</w:t>
            </w:r>
            <w:r w:rsidR="0064176D" w:rsidRPr="005A6AE4">
              <w:rPr>
                <w:rFonts w:ascii="Arial" w:eastAsia="Times New Roman" w:hAnsi="Arial" w:cs="Arial"/>
              </w:rPr>
              <w:t xml:space="preserve"> de la </w:t>
            </w:r>
            <w:r w:rsidR="00E62293">
              <w:rPr>
                <w:rFonts w:ascii="Arial" w:eastAsia="Times New Roman" w:hAnsi="Arial" w:cs="Arial"/>
              </w:rPr>
              <w:t>OFICINA DE TECNOLOGÍAS DE LA INFORMACIÓN</w:t>
            </w:r>
            <w:r w:rsidR="0064176D" w:rsidRPr="005A6AE4">
              <w:rPr>
                <w:rFonts w:ascii="Arial" w:eastAsia="Times New Roman" w:hAnsi="Arial" w:cs="Arial"/>
              </w:rPr>
              <w:t>, continú</w:t>
            </w:r>
            <w:r w:rsidRPr="005A6AE4">
              <w:rPr>
                <w:rFonts w:ascii="Arial" w:eastAsia="Times New Roman" w:hAnsi="Arial" w:cs="Arial"/>
              </w:rPr>
              <w:t xml:space="preserve">a con la validación, aprobación o rechazo de la </w:t>
            </w:r>
            <w:r w:rsidR="002F6FF0" w:rsidRPr="005A6AE4">
              <w:rPr>
                <w:rFonts w:ascii="Arial" w:eastAsia="Times New Roman" w:hAnsi="Arial" w:cs="Arial"/>
              </w:rPr>
              <w:t xml:space="preserve">solicitud </w:t>
            </w:r>
            <w:r w:rsidRPr="005A6AE4">
              <w:rPr>
                <w:rFonts w:ascii="Arial" w:eastAsia="Times New Roman" w:hAnsi="Arial" w:cs="Arial"/>
              </w:rPr>
              <w:t>recibida y termina con la generación de recomendaciones de valor sobre la solicitud y realización de las actividades</w:t>
            </w:r>
            <w:r w:rsidR="0064176D" w:rsidRPr="005A6AE4">
              <w:rPr>
                <w:rFonts w:ascii="Arial" w:eastAsia="Times New Roman" w:hAnsi="Arial" w:cs="Arial"/>
              </w:rPr>
              <w:t xml:space="preserve"> que aplican los cambios, terminando con la evaluación y </w:t>
            </w:r>
            <w:r w:rsidRPr="005A6AE4">
              <w:rPr>
                <w:rFonts w:ascii="Arial" w:eastAsia="Times New Roman" w:hAnsi="Arial" w:cs="Arial"/>
              </w:rPr>
              <w:t xml:space="preserve">cierre de los </w:t>
            </w:r>
            <w:r w:rsidR="0064176D" w:rsidRPr="005A6AE4">
              <w:rPr>
                <w:rFonts w:ascii="Arial" w:eastAsia="Times New Roman" w:hAnsi="Arial" w:cs="Arial"/>
              </w:rPr>
              <w:t>mismos</w:t>
            </w:r>
            <w:r w:rsidRPr="005A6AE4">
              <w:rPr>
                <w:rFonts w:ascii="Arial" w:eastAsia="Times New Roman" w:hAnsi="Arial" w:cs="Arial"/>
              </w:rPr>
              <w:t>.</w:t>
            </w:r>
            <w:r w:rsidR="0094768D">
              <w:rPr>
                <w:rFonts w:ascii="Arial" w:eastAsia="Times New Roman" w:hAnsi="Arial" w:cs="Arial"/>
              </w:rPr>
              <w:t xml:space="preserve"> </w:t>
            </w:r>
          </w:p>
        </w:tc>
      </w:tr>
      <w:tr w:rsidR="00791364" w:rsidRPr="00BF31DF" w14:paraId="1327BAD6" w14:textId="77777777" w:rsidTr="001A3155">
        <w:trPr>
          <w:trHeight w:val="629"/>
          <w:jc w:val="center"/>
        </w:trPr>
        <w:tc>
          <w:tcPr>
            <w:tcW w:w="434" w:type="pct"/>
            <w:shd w:val="clear" w:color="auto" w:fill="auto"/>
            <w:vAlign w:val="center"/>
          </w:tcPr>
          <w:p w14:paraId="6956D4BD" w14:textId="77777777" w:rsidR="00791364" w:rsidRPr="005A6AE4" w:rsidRDefault="00791364" w:rsidP="00791364">
            <w:pPr>
              <w:jc w:val="center"/>
              <w:rPr>
                <w:rFonts w:ascii="Arial" w:eastAsia="Times New Roman" w:hAnsi="Arial" w:cs="Arial"/>
                <w:b/>
              </w:rPr>
            </w:pPr>
            <w:r w:rsidRPr="005A6AE4">
              <w:rPr>
                <w:rFonts w:ascii="Arial" w:eastAsia="Times New Roman" w:hAnsi="Arial" w:cs="Arial"/>
                <w:b/>
              </w:rPr>
              <w:t>AMBITO DE APLICACIÓN</w:t>
            </w:r>
          </w:p>
        </w:tc>
        <w:tc>
          <w:tcPr>
            <w:tcW w:w="4566" w:type="pct"/>
            <w:gridSpan w:val="4"/>
            <w:shd w:val="clear" w:color="auto" w:fill="auto"/>
            <w:vAlign w:val="center"/>
          </w:tcPr>
          <w:p w14:paraId="432C3CDD" w14:textId="77777777" w:rsidR="00791364" w:rsidRPr="005A6AE4" w:rsidRDefault="00791364" w:rsidP="00791364">
            <w:pPr>
              <w:spacing w:before="100" w:beforeAutospacing="1" w:after="100" w:afterAutospacing="1"/>
              <w:rPr>
                <w:rFonts w:ascii="Times New Roman" w:eastAsia="Times New Roman" w:hAnsi="Times New Roman" w:cs="Times New Roman"/>
                <w:sz w:val="24"/>
                <w:szCs w:val="24"/>
              </w:rPr>
            </w:pPr>
            <w:r w:rsidRPr="005A6AE4">
              <w:rPr>
                <w:rFonts w:ascii="Arial" w:eastAsia="Times New Roman" w:hAnsi="Arial" w:cs="Arial"/>
              </w:rPr>
              <w:t>Aplica a todos los procesos del Sistema Integrado de Gestión.</w:t>
            </w:r>
            <w:r w:rsidRPr="005A6AE4">
              <w:rPr>
                <w:rFonts w:ascii="Times New Roman" w:eastAsia="Times New Roman" w:hAnsi="Times New Roman" w:cs="Times New Roman"/>
                <w:sz w:val="24"/>
                <w:szCs w:val="24"/>
              </w:rPr>
              <w:t xml:space="preserve"> </w:t>
            </w:r>
          </w:p>
        </w:tc>
      </w:tr>
      <w:tr w:rsidR="00791364" w:rsidRPr="00BF31DF" w14:paraId="459DDF8E" w14:textId="77777777" w:rsidTr="001A3155">
        <w:trPr>
          <w:trHeight w:val="262"/>
          <w:jc w:val="center"/>
        </w:trPr>
        <w:tc>
          <w:tcPr>
            <w:tcW w:w="5000" w:type="pct"/>
            <w:gridSpan w:val="5"/>
            <w:shd w:val="clear" w:color="auto" w:fill="auto"/>
            <w:vAlign w:val="center"/>
          </w:tcPr>
          <w:p w14:paraId="76376155" w14:textId="77777777" w:rsidR="00791364" w:rsidRPr="007C49A3" w:rsidRDefault="00791364" w:rsidP="00791364">
            <w:pPr>
              <w:jc w:val="center"/>
              <w:rPr>
                <w:rFonts w:ascii="Arial" w:hAnsi="Arial" w:cs="Arial"/>
              </w:rPr>
            </w:pPr>
            <w:r w:rsidRPr="007C49A3">
              <w:rPr>
                <w:rFonts w:ascii="Arial" w:eastAsia="Times New Roman" w:hAnsi="Arial" w:cs="Arial"/>
                <w:b/>
              </w:rPr>
              <w:t>DEFINICIONES</w:t>
            </w:r>
          </w:p>
        </w:tc>
      </w:tr>
      <w:tr w:rsidR="00791364" w:rsidRPr="00BF31DF" w14:paraId="11F6F204" w14:textId="77777777" w:rsidTr="001A3155">
        <w:trPr>
          <w:trHeight w:val="262"/>
          <w:jc w:val="center"/>
        </w:trPr>
        <w:tc>
          <w:tcPr>
            <w:tcW w:w="5000" w:type="pct"/>
            <w:gridSpan w:val="5"/>
            <w:shd w:val="clear" w:color="auto" w:fill="auto"/>
          </w:tcPr>
          <w:p w14:paraId="60B12D88" w14:textId="77777777" w:rsidR="003B1BCA" w:rsidRPr="003B1BCA" w:rsidRDefault="003B1BCA" w:rsidP="003B1BCA">
            <w:pPr>
              <w:autoSpaceDE w:val="0"/>
              <w:autoSpaceDN w:val="0"/>
              <w:adjustRightInd w:val="0"/>
              <w:spacing w:after="29"/>
              <w:rPr>
                <w:rFonts w:ascii="Arial" w:hAnsi="Arial" w:cs="Arial"/>
              </w:rPr>
            </w:pPr>
            <w:r w:rsidRPr="003B1BCA">
              <w:rPr>
                <w:rFonts w:ascii="Arial" w:hAnsi="Arial" w:cs="Arial"/>
                <w:b/>
              </w:rPr>
              <w:t>Gestión de cambios:</w:t>
            </w:r>
            <w:r w:rsidRPr="003B1BCA">
              <w:rPr>
                <w:rFonts w:ascii="Arial" w:hAnsi="Arial" w:cs="Arial"/>
              </w:rPr>
              <w:t xml:space="preserve"> es la práctica formal que atiende, tramita y asegura los cambios en un producto, proceso, sistema en el ámbito de los servicios de TI, que se introduce e implementa de forma controlada y coordinada, con el fin de minimizar la probabilidad de interrupción, alteraciones no autorizadas y errores mediante el análisis, la implementación y el seguimiento de todos los cambios solicitados y hechos.</w:t>
            </w:r>
          </w:p>
          <w:p w14:paraId="082CA183" w14:textId="77777777" w:rsidR="003B1BCA" w:rsidRPr="003B1BCA" w:rsidRDefault="003B1BCA" w:rsidP="003B1BCA">
            <w:pPr>
              <w:autoSpaceDE w:val="0"/>
              <w:autoSpaceDN w:val="0"/>
              <w:adjustRightInd w:val="0"/>
              <w:spacing w:after="29"/>
              <w:rPr>
                <w:rFonts w:ascii="Arial" w:hAnsi="Arial" w:cs="Arial"/>
              </w:rPr>
            </w:pPr>
          </w:p>
          <w:p w14:paraId="333CCFAB" w14:textId="77777777" w:rsidR="003B1BCA" w:rsidRPr="003B1BCA" w:rsidRDefault="003B1BCA" w:rsidP="003B1BCA">
            <w:pPr>
              <w:autoSpaceDE w:val="0"/>
              <w:autoSpaceDN w:val="0"/>
              <w:adjustRightInd w:val="0"/>
              <w:spacing w:after="29"/>
              <w:rPr>
                <w:rFonts w:ascii="Arial" w:hAnsi="Arial" w:cs="Arial"/>
              </w:rPr>
            </w:pPr>
            <w:r w:rsidRPr="003B1BCA">
              <w:rPr>
                <w:rFonts w:ascii="Arial" w:hAnsi="Arial" w:cs="Arial"/>
                <w:b/>
              </w:rPr>
              <w:t>COBIT:</w:t>
            </w:r>
            <w:r w:rsidRPr="003B1BCA">
              <w:rPr>
                <w:rFonts w:ascii="Arial" w:hAnsi="Arial" w:cs="Arial"/>
              </w:rPr>
              <w:t xml:space="preserve"> siglas en inglés de Objetivos de Control para Tecnología de Información y Tecnologías relacionadas (Control Objectives for Information Systems and related Technology) que es el marco aceptado internacionalmente como una buena práctica para el control de la información, TI y los riesgos que conllevan. COBIT se utiliza para implementar el gobierno de IT y mejorar los controles de IT. Contiene objetivos de control, directivas de aseguramiento, medidas de desempeño y resultados, factores críticos de éxito y modelos de madurez.</w:t>
            </w:r>
          </w:p>
          <w:p w14:paraId="3EF7ABFD" w14:textId="77777777" w:rsidR="003B1BCA" w:rsidRPr="003B1BCA" w:rsidRDefault="003B1BCA" w:rsidP="003B1BCA">
            <w:pPr>
              <w:autoSpaceDE w:val="0"/>
              <w:autoSpaceDN w:val="0"/>
              <w:adjustRightInd w:val="0"/>
              <w:spacing w:after="29"/>
              <w:rPr>
                <w:rFonts w:ascii="Arial" w:hAnsi="Arial" w:cs="Arial"/>
              </w:rPr>
            </w:pPr>
          </w:p>
          <w:p w14:paraId="3E8DCCB8" w14:textId="77777777" w:rsidR="003B1BCA" w:rsidRPr="003B1BCA" w:rsidRDefault="003B1BCA" w:rsidP="003B1BCA">
            <w:pPr>
              <w:autoSpaceDE w:val="0"/>
              <w:autoSpaceDN w:val="0"/>
              <w:adjustRightInd w:val="0"/>
              <w:spacing w:after="29"/>
              <w:rPr>
                <w:rFonts w:ascii="Arial" w:hAnsi="Arial" w:cs="Arial"/>
              </w:rPr>
            </w:pPr>
            <w:r w:rsidRPr="003B1BCA">
              <w:rPr>
                <w:rFonts w:ascii="Arial" w:hAnsi="Arial" w:cs="Arial"/>
                <w:b/>
              </w:rPr>
              <w:t>ITIL:</w:t>
            </w:r>
            <w:r w:rsidRPr="003B1BCA">
              <w:rPr>
                <w:rFonts w:ascii="Arial" w:hAnsi="Arial" w:cs="Arial"/>
              </w:rPr>
              <w:t xml:space="preserve"> siglas en inglés de biblioteca de infraestructura de TI, que es el marco de referencia que describe un conjunto de mejores prácticas y recomendaciones para la administración de servicios de TI, con un enfoque de administración de procesos. </w:t>
            </w:r>
          </w:p>
          <w:p w14:paraId="60F39771" w14:textId="77777777" w:rsidR="003B1BCA" w:rsidRPr="003B1BCA" w:rsidRDefault="003B1BCA" w:rsidP="003B1BCA">
            <w:pPr>
              <w:autoSpaceDE w:val="0"/>
              <w:autoSpaceDN w:val="0"/>
              <w:adjustRightInd w:val="0"/>
              <w:spacing w:after="29"/>
              <w:rPr>
                <w:rFonts w:ascii="Arial" w:hAnsi="Arial" w:cs="Arial"/>
              </w:rPr>
            </w:pPr>
          </w:p>
          <w:p w14:paraId="55925106" w14:textId="63AE571C" w:rsidR="003B1BCA" w:rsidRPr="003B1BCA" w:rsidRDefault="003B1BCA" w:rsidP="003B1BCA">
            <w:pPr>
              <w:autoSpaceDE w:val="0"/>
              <w:autoSpaceDN w:val="0"/>
              <w:adjustRightInd w:val="0"/>
              <w:spacing w:after="29"/>
              <w:rPr>
                <w:rFonts w:ascii="Arial" w:hAnsi="Arial" w:cs="Arial"/>
                <w:highlight w:val="yellow"/>
              </w:rPr>
            </w:pPr>
            <w:r w:rsidRPr="003B1BCA">
              <w:rPr>
                <w:rFonts w:ascii="Arial" w:hAnsi="Arial" w:cs="Arial"/>
                <w:b/>
              </w:rPr>
              <w:t>CMMI-DEV:</w:t>
            </w:r>
            <w:r w:rsidRPr="003B1BCA">
              <w:rPr>
                <w:rFonts w:ascii="Arial" w:hAnsi="Arial" w:cs="Arial"/>
              </w:rPr>
              <w:t xml:space="preserve"> sigla en inglés de Integración de modelos de madurez de capacidades (Capability Maturity Model Integration) que  se refiere a los modelos que contienen las mejores prácticas que ayudan a las organizaciones a mejorar sus procesos de desarrollo y mantenimiento de productos y servicios de software.</w:t>
            </w:r>
          </w:p>
          <w:p w14:paraId="693B4478" w14:textId="77777777" w:rsidR="003B1BCA" w:rsidRPr="003B1BCA" w:rsidRDefault="003B1BCA" w:rsidP="00791364">
            <w:pPr>
              <w:autoSpaceDE w:val="0"/>
              <w:autoSpaceDN w:val="0"/>
              <w:adjustRightInd w:val="0"/>
              <w:spacing w:after="29"/>
              <w:rPr>
                <w:rFonts w:ascii="Arial" w:hAnsi="Arial" w:cs="Arial"/>
                <w:highlight w:val="yellow"/>
              </w:rPr>
            </w:pPr>
          </w:p>
          <w:p w14:paraId="23EE6C6C" w14:textId="2416E728" w:rsidR="00791364" w:rsidRPr="009F13C2" w:rsidRDefault="009F13C2" w:rsidP="009F13C2">
            <w:pPr>
              <w:autoSpaceDE w:val="0"/>
              <w:autoSpaceDN w:val="0"/>
              <w:adjustRightInd w:val="0"/>
              <w:jc w:val="both"/>
              <w:rPr>
                <w:rFonts w:ascii="Arial" w:hAnsi="Arial" w:cs="Arial"/>
              </w:rPr>
            </w:pPr>
            <w:r w:rsidRPr="009F13C2">
              <w:rPr>
                <w:rFonts w:ascii="Arial" w:hAnsi="Arial" w:cs="Arial"/>
                <w:b/>
              </w:rPr>
              <w:t>CA Service Management</w:t>
            </w:r>
            <w:r w:rsidR="00791364" w:rsidRPr="009F13C2">
              <w:rPr>
                <w:rFonts w:ascii="Arial" w:hAnsi="Arial" w:cs="Arial"/>
                <w:b/>
              </w:rPr>
              <w:t>:</w:t>
            </w:r>
            <w:r w:rsidR="00791364" w:rsidRPr="009F13C2">
              <w:rPr>
                <w:rFonts w:ascii="Arial" w:hAnsi="Arial" w:cs="Arial"/>
              </w:rPr>
              <w:t xml:space="preserve"> Herramienta tecnológica mediante la cual se atienden, administran, gestionan, monitorean y controlan los requerimientos de servicio </w:t>
            </w:r>
            <w:r>
              <w:rPr>
                <w:rFonts w:ascii="Arial" w:hAnsi="Arial" w:cs="Arial"/>
              </w:rPr>
              <w:t xml:space="preserve"> de TI y que incluye el módulo de órdenes de cambio que apoya el procedimiento de gestión de cambios en servicios de TI.</w:t>
            </w:r>
            <w:r w:rsidR="00791364" w:rsidRPr="009F13C2">
              <w:rPr>
                <w:rFonts w:ascii="Arial" w:hAnsi="Arial" w:cs="Arial"/>
              </w:rPr>
              <w:t xml:space="preserve"> </w:t>
            </w:r>
          </w:p>
          <w:p w14:paraId="421AB753" w14:textId="77777777" w:rsidR="009F13C2" w:rsidRPr="00A066A2" w:rsidRDefault="009F13C2" w:rsidP="00791364">
            <w:pPr>
              <w:autoSpaceDE w:val="0"/>
              <w:autoSpaceDN w:val="0"/>
              <w:adjustRightInd w:val="0"/>
              <w:spacing w:after="29"/>
              <w:rPr>
                <w:rFonts w:ascii="Arial" w:hAnsi="Arial" w:cs="Arial"/>
              </w:rPr>
            </w:pPr>
          </w:p>
          <w:p w14:paraId="0CC238F0" w14:textId="14A9D50B" w:rsidR="00791364" w:rsidRPr="00A066A2" w:rsidRDefault="00791364" w:rsidP="00791364">
            <w:pPr>
              <w:autoSpaceDE w:val="0"/>
              <w:autoSpaceDN w:val="0"/>
              <w:adjustRightInd w:val="0"/>
              <w:spacing w:after="29"/>
              <w:rPr>
                <w:rFonts w:ascii="Arial" w:hAnsi="Arial" w:cs="Arial"/>
              </w:rPr>
            </w:pPr>
            <w:r w:rsidRPr="00A066A2">
              <w:rPr>
                <w:rFonts w:ascii="Arial" w:hAnsi="Arial" w:cs="Arial"/>
                <w:b/>
              </w:rPr>
              <w:t>Cambio autorizado:</w:t>
            </w:r>
            <w:r w:rsidR="00A066A2">
              <w:rPr>
                <w:rFonts w:ascii="Arial" w:hAnsi="Arial" w:cs="Arial"/>
              </w:rPr>
              <w:t xml:space="preserve"> Solicitud aprobada por el comité que resultará en un conjunto de actividades planificadas</w:t>
            </w:r>
            <w:r w:rsidRPr="00A066A2">
              <w:rPr>
                <w:rFonts w:ascii="Arial" w:hAnsi="Arial" w:cs="Arial"/>
              </w:rPr>
              <w:t xml:space="preserve"> </w:t>
            </w:r>
            <w:r w:rsidR="00A066A2">
              <w:rPr>
                <w:rFonts w:ascii="Arial" w:hAnsi="Arial" w:cs="Arial"/>
              </w:rPr>
              <w:t xml:space="preserve">y </w:t>
            </w:r>
            <w:r w:rsidRPr="00A066A2">
              <w:rPr>
                <w:rFonts w:ascii="Arial" w:hAnsi="Arial" w:cs="Arial"/>
              </w:rPr>
              <w:t xml:space="preserve">su documentación </w:t>
            </w:r>
            <w:r w:rsidR="00A066A2">
              <w:rPr>
                <w:rFonts w:ascii="Arial" w:hAnsi="Arial" w:cs="Arial"/>
              </w:rPr>
              <w:t>relacionada.</w:t>
            </w:r>
            <w:r w:rsidRPr="00A066A2">
              <w:rPr>
                <w:rFonts w:ascii="Arial" w:hAnsi="Arial" w:cs="Arial"/>
              </w:rPr>
              <w:t xml:space="preserve"> </w:t>
            </w:r>
          </w:p>
          <w:p w14:paraId="195C45A1" w14:textId="77777777" w:rsidR="00A066A2" w:rsidRPr="003B1BCA" w:rsidRDefault="00A066A2" w:rsidP="00791364">
            <w:pPr>
              <w:autoSpaceDE w:val="0"/>
              <w:autoSpaceDN w:val="0"/>
              <w:adjustRightInd w:val="0"/>
              <w:spacing w:after="29"/>
              <w:rPr>
                <w:rFonts w:ascii="Arial" w:hAnsi="Arial" w:cs="Arial"/>
                <w:highlight w:val="yellow"/>
              </w:rPr>
            </w:pPr>
          </w:p>
          <w:p w14:paraId="17CE1E00" w14:textId="56CEDE81" w:rsidR="00A066A2" w:rsidRPr="00F44792" w:rsidRDefault="00791364" w:rsidP="00791364">
            <w:pPr>
              <w:autoSpaceDE w:val="0"/>
              <w:autoSpaceDN w:val="0"/>
              <w:adjustRightInd w:val="0"/>
              <w:spacing w:after="29"/>
              <w:rPr>
                <w:rFonts w:ascii="Arial" w:hAnsi="Arial" w:cs="Arial"/>
              </w:rPr>
            </w:pPr>
            <w:r w:rsidRPr="00F44792">
              <w:rPr>
                <w:rFonts w:ascii="Arial" w:hAnsi="Arial" w:cs="Arial"/>
                <w:b/>
              </w:rPr>
              <w:t>Comité de cambios:</w:t>
            </w:r>
            <w:r w:rsidRPr="00F44792">
              <w:rPr>
                <w:rFonts w:ascii="Arial" w:hAnsi="Arial" w:cs="Arial"/>
              </w:rPr>
              <w:t xml:space="preserve"> Grupo de personas que realizan la aprobación</w:t>
            </w:r>
            <w:r w:rsidR="00A066A2" w:rsidRPr="00F44792">
              <w:rPr>
                <w:rFonts w:ascii="Arial" w:hAnsi="Arial" w:cs="Arial"/>
              </w:rPr>
              <w:t xml:space="preserve"> y priorización de</w:t>
            </w:r>
            <w:r w:rsidRPr="00F44792">
              <w:rPr>
                <w:rFonts w:ascii="Arial" w:hAnsi="Arial" w:cs="Arial"/>
              </w:rPr>
              <w:t xml:space="preserve"> los cambios.</w:t>
            </w:r>
          </w:p>
          <w:p w14:paraId="76D10E6E" w14:textId="5961B26D" w:rsidR="00791364" w:rsidRPr="00F44792" w:rsidRDefault="00791364" w:rsidP="00791364">
            <w:pPr>
              <w:autoSpaceDE w:val="0"/>
              <w:autoSpaceDN w:val="0"/>
              <w:adjustRightInd w:val="0"/>
              <w:spacing w:after="29"/>
              <w:rPr>
                <w:rFonts w:ascii="Arial" w:hAnsi="Arial" w:cs="Arial"/>
              </w:rPr>
            </w:pPr>
            <w:r w:rsidRPr="00F44792">
              <w:rPr>
                <w:rFonts w:ascii="Arial" w:hAnsi="Arial" w:cs="Arial"/>
              </w:rPr>
              <w:t xml:space="preserve"> </w:t>
            </w:r>
          </w:p>
          <w:p w14:paraId="2ADBCC60" w14:textId="2E75D720" w:rsidR="00791364" w:rsidRPr="00F44792" w:rsidRDefault="00E62293" w:rsidP="00791364">
            <w:pPr>
              <w:autoSpaceDE w:val="0"/>
              <w:autoSpaceDN w:val="0"/>
              <w:adjustRightInd w:val="0"/>
              <w:jc w:val="both"/>
              <w:rPr>
                <w:rFonts w:ascii="Arial" w:hAnsi="Arial" w:cs="Arial"/>
              </w:rPr>
            </w:pPr>
            <w:r>
              <w:rPr>
                <w:rFonts w:ascii="Arial" w:hAnsi="Arial" w:cs="Arial"/>
                <w:b/>
              </w:rPr>
              <w:t>OFICINA DE TECNOLOGÍAS DE LA INFORMACIÓN</w:t>
            </w:r>
            <w:r w:rsidR="00791364" w:rsidRPr="00F44792">
              <w:rPr>
                <w:rFonts w:ascii="Arial" w:hAnsi="Arial" w:cs="Arial"/>
                <w:b/>
              </w:rPr>
              <w:t>:</w:t>
            </w:r>
            <w:r w:rsidR="00791364" w:rsidRPr="00F44792">
              <w:rPr>
                <w:rFonts w:ascii="Arial" w:hAnsi="Arial" w:cs="Arial"/>
              </w:rPr>
              <w:t xml:space="preserve"> Oficina de Tecnología de la Información</w:t>
            </w:r>
          </w:p>
          <w:p w14:paraId="593AD72C" w14:textId="77777777" w:rsidR="00A066A2" w:rsidRPr="00F44792" w:rsidRDefault="00A066A2" w:rsidP="00682626">
            <w:pPr>
              <w:autoSpaceDE w:val="0"/>
              <w:autoSpaceDN w:val="0"/>
              <w:adjustRightInd w:val="0"/>
              <w:jc w:val="both"/>
              <w:rPr>
                <w:rFonts w:ascii="Arial" w:hAnsi="Arial" w:cs="Arial"/>
              </w:rPr>
            </w:pPr>
          </w:p>
          <w:p w14:paraId="1232E46E" w14:textId="34796A90" w:rsidR="0078160E" w:rsidRPr="00F44792" w:rsidRDefault="0078160E" w:rsidP="00682626">
            <w:pPr>
              <w:autoSpaceDE w:val="0"/>
              <w:autoSpaceDN w:val="0"/>
              <w:adjustRightInd w:val="0"/>
              <w:jc w:val="both"/>
              <w:rPr>
                <w:rFonts w:ascii="Arial" w:hAnsi="Arial" w:cs="Arial"/>
              </w:rPr>
            </w:pPr>
            <w:r w:rsidRPr="00F44792">
              <w:rPr>
                <w:rFonts w:ascii="Arial" w:hAnsi="Arial" w:cs="Arial"/>
                <w:b/>
              </w:rPr>
              <w:t>Orden de Cambio:</w:t>
            </w:r>
            <w:r w:rsidRPr="00F44792">
              <w:rPr>
                <w:rFonts w:ascii="Arial" w:hAnsi="Arial" w:cs="Arial"/>
              </w:rPr>
              <w:t xml:space="preserve"> </w:t>
            </w:r>
            <w:r w:rsidR="000820E3">
              <w:rPr>
                <w:rFonts w:ascii="Arial" w:hAnsi="Arial" w:cs="Arial"/>
              </w:rPr>
              <w:t xml:space="preserve">Término que se refiere </w:t>
            </w:r>
            <w:r w:rsidR="0035289B">
              <w:rPr>
                <w:rFonts w:ascii="Arial" w:hAnsi="Arial" w:cs="Arial"/>
              </w:rPr>
              <w:t>a</w:t>
            </w:r>
            <w:r w:rsidR="0035289B" w:rsidRPr="00F44792">
              <w:rPr>
                <w:rFonts w:ascii="Arial" w:hAnsi="Arial" w:cs="Arial"/>
              </w:rPr>
              <w:t>l</w:t>
            </w:r>
            <w:r w:rsidR="00F44792" w:rsidRPr="00F44792">
              <w:rPr>
                <w:rFonts w:ascii="Arial" w:hAnsi="Arial" w:cs="Arial"/>
              </w:rPr>
              <w:t xml:space="preserve"> módulo que permite gestionar la</w:t>
            </w:r>
            <w:r w:rsidR="00682626" w:rsidRPr="00F44792">
              <w:rPr>
                <w:rFonts w:ascii="Arial" w:hAnsi="Arial" w:cs="Arial"/>
              </w:rPr>
              <w:t xml:space="preserve">s </w:t>
            </w:r>
            <w:r w:rsidR="00F44792" w:rsidRPr="00F44792">
              <w:rPr>
                <w:rFonts w:ascii="Arial" w:hAnsi="Arial" w:cs="Arial"/>
              </w:rPr>
              <w:t>solicitudes</w:t>
            </w:r>
            <w:r w:rsidR="00682626" w:rsidRPr="00F44792">
              <w:rPr>
                <w:rFonts w:ascii="Arial" w:hAnsi="Arial" w:cs="Arial"/>
              </w:rPr>
              <w:t xml:space="preserve"> de cambios </w:t>
            </w:r>
            <w:r w:rsidR="00F44792" w:rsidRPr="00F44792">
              <w:rPr>
                <w:rFonts w:ascii="Arial" w:hAnsi="Arial" w:cs="Arial"/>
              </w:rPr>
              <w:t xml:space="preserve">en el sistema de información de gestión de servicios de la </w:t>
            </w:r>
            <w:r w:rsidR="00E62293">
              <w:rPr>
                <w:rFonts w:ascii="Arial" w:hAnsi="Arial" w:cs="Arial"/>
              </w:rPr>
              <w:t>OFICINA DE TECNOLOGÍAS DE LA INFORMACIÓN</w:t>
            </w:r>
            <w:r w:rsidR="00F44792" w:rsidRPr="00F44792">
              <w:rPr>
                <w:rFonts w:ascii="Arial" w:hAnsi="Arial" w:cs="Arial"/>
              </w:rPr>
              <w:t xml:space="preserve"> (CA Service Management),</w:t>
            </w:r>
          </w:p>
          <w:p w14:paraId="45720FE0" w14:textId="77777777" w:rsidR="00F44792" w:rsidRPr="00F44792" w:rsidRDefault="00F44792" w:rsidP="00682626">
            <w:pPr>
              <w:autoSpaceDE w:val="0"/>
              <w:autoSpaceDN w:val="0"/>
              <w:adjustRightInd w:val="0"/>
              <w:jc w:val="both"/>
              <w:rPr>
                <w:rFonts w:ascii="Arial" w:hAnsi="Arial" w:cs="Arial"/>
              </w:rPr>
            </w:pPr>
          </w:p>
          <w:p w14:paraId="47A4D162" w14:textId="77777777" w:rsidR="00F44792" w:rsidRDefault="00F44792" w:rsidP="00682626">
            <w:pPr>
              <w:autoSpaceDE w:val="0"/>
              <w:autoSpaceDN w:val="0"/>
              <w:adjustRightInd w:val="0"/>
              <w:jc w:val="both"/>
              <w:rPr>
                <w:rFonts w:ascii="Arial" w:hAnsi="Arial" w:cs="Arial"/>
              </w:rPr>
            </w:pPr>
            <w:r w:rsidRPr="00F44792">
              <w:rPr>
                <w:rFonts w:ascii="Arial" w:hAnsi="Arial" w:cs="Arial"/>
                <w:b/>
              </w:rPr>
              <w:t>RFC:</w:t>
            </w:r>
            <w:r w:rsidRPr="00F44792">
              <w:rPr>
                <w:rFonts w:ascii="Arial" w:hAnsi="Arial" w:cs="Arial"/>
              </w:rPr>
              <w:t xml:space="preserve"> sigla en inglés de Request for Change que es el termino para referirse a las solicitudes de cambio</w:t>
            </w:r>
          </w:p>
          <w:p w14:paraId="4451D220" w14:textId="7DCA90B7" w:rsidR="00F44792" w:rsidRPr="003B1BCA" w:rsidRDefault="00F44792" w:rsidP="00682626">
            <w:pPr>
              <w:autoSpaceDE w:val="0"/>
              <w:autoSpaceDN w:val="0"/>
              <w:adjustRightInd w:val="0"/>
              <w:jc w:val="both"/>
              <w:rPr>
                <w:rFonts w:ascii="Arial" w:hAnsi="Arial" w:cs="Arial"/>
                <w:highlight w:val="yellow"/>
              </w:rPr>
            </w:pPr>
          </w:p>
        </w:tc>
      </w:tr>
      <w:tr w:rsidR="00791364" w:rsidRPr="00BF31DF" w14:paraId="61A47C97" w14:textId="77777777" w:rsidTr="001A3155">
        <w:trPr>
          <w:trHeight w:val="58"/>
          <w:jc w:val="center"/>
        </w:trPr>
        <w:tc>
          <w:tcPr>
            <w:tcW w:w="5000" w:type="pct"/>
            <w:gridSpan w:val="5"/>
            <w:shd w:val="clear" w:color="auto" w:fill="auto"/>
            <w:vAlign w:val="center"/>
          </w:tcPr>
          <w:p w14:paraId="49AF3581" w14:textId="77777777" w:rsidR="00791364" w:rsidRPr="0030649B" w:rsidRDefault="00791364" w:rsidP="00791364">
            <w:pPr>
              <w:jc w:val="center"/>
              <w:rPr>
                <w:rFonts w:ascii="Arial" w:hAnsi="Arial" w:cs="Arial"/>
                <w:b/>
              </w:rPr>
            </w:pPr>
            <w:r w:rsidRPr="0030649B">
              <w:rPr>
                <w:rFonts w:ascii="Arial" w:hAnsi="Arial" w:cs="Arial"/>
                <w:b/>
              </w:rPr>
              <w:lastRenderedPageBreak/>
              <w:t>NORMAS</w:t>
            </w:r>
          </w:p>
        </w:tc>
      </w:tr>
      <w:tr w:rsidR="00791364" w:rsidRPr="00BF31DF" w14:paraId="6E49ED10" w14:textId="77777777" w:rsidTr="001A3155">
        <w:trPr>
          <w:trHeight w:val="58"/>
          <w:jc w:val="center"/>
        </w:trPr>
        <w:tc>
          <w:tcPr>
            <w:tcW w:w="2278" w:type="pct"/>
            <w:gridSpan w:val="3"/>
            <w:shd w:val="clear" w:color="auto" w:fill="auto"/>
          </w:tcPr>
          <w:p w14:paraId="7E4C87D1" w14:textId="77777777" w:rsidR="00791364" w:rsidRPr="0030649B" w:rsidRDefault="00791364" w:rsidP="00791364">
            <w:pPr>
              <w:jc w:val="center"/>
              <w:rPr>
                <w:rFonts w:ascii="Arial" w:eastAsia="Times New Roman" w:hAnsi="Arial" w:cs="Arial"/>
                <w:b/>
              </w:rPr>
            </w:pPr>
            <w:r w:rsidRPr="0030649B">
              <w:rPr>
                <w:rFonts w:ascii="Arial" w:eastAsia="Times New Roman" w:hAnsi="Arial" w:cs="Arial"/>
                <w:b/>
              </w:rPr>
              <w:t>REQUISITO LEGAL</w:t>
            </w:r>
          </w:p>
        </w:tc>
        <w:tc>
          <w:tcPr>
            <w:tcW w:w="2722" w:type="pct"/>
            <w:gridSpan w:val="2"/>
            <w:shd w:val="clear" w:color="auto" w:fill="auto"/>
          </w:tcPr>
          <w:p w14:paraId="59034A65" w14:textId="77777777" w:rsidR="00791364" w:rsidRPr="0030649B" w:rsidRDefault="00791364" w:rsidP="00791364">
            <w:pPr>
              <w:jc w:val="center"/>
              <w:rPr>
                <w:rFonts w:ascii="Arial" w:eastAsia="Times New Roman" w:hAnsi="Arial" w:cs="Arial"/>
                <w:b/>
              </w:rPr>
            </w:pPr>
            <w:r w:rsidRPr="0030649B">
              <w:rPr>
                <w:rFonts w:ascii="Arial" w:eastAsia="Times New Roman" w:hAnsi="Arial" w:cs="Arial"/>
                <w:b/>
              </w:rPr>
              <w:t>DIRECTRIZ DE CUMPLIMIENTO</w:t>
            </w:r>
          </w:p>
        </w:tc>
      </w:tr>
      <w:tr w:rsidR="009D2A45" w:rsidRPr="00BF31DF" w14:paraId="7D659B97" w14:textId="77777777" w:rsidTr="001A3155">
        <w:trPr>
          <w:trHeight w:val="58"/>
          <w:jc w:val="center"/>
        </w:trPr>
        <w:tc>
          <w:tcPr>
            <w:tcW w:w="2278" w:type="pct"/>
            <w:gridSpan w:val="3"/>
            <w:shd w:val="clear" w:color="auto" w:fill="auto"/>
            <w:vAlign w:val="center"/>
          </w:tcPr>
          <w:p w14:paraId="25187FFE" w14:textId="77777777" w:rsidR="009D2A45" w:rsidRPr="00372CF7" w:rsidRDefault="009D2A45" w:rsidP="009D2A45">
            <w:pPr>
              <w:jc w:val="both"/>
              <w:rPr>
                <w:rFonts w:ascii="Arial" w:hAnsi="Arial" w:cs="Arial"/>
              </w:rPr>
            </w:pPr>
            <w:r w:rsidRPr="00372CF7">
              <w:rPr>
                <w:rStyle w:val="Textoennegrita"/>
                <w:rFonts w:ascii="Arial" w:hAnsi="Arial" w:cs="Arial"/>
                <w:b w:val="0"/>
                <w:color w:val="000000"/>
                <w:shd w:val="clear" w:color="auto" w:fill="FFFFFF"/>
              </w:rPr>
              <w:t>Decreto 2573 de 2014, “Por el cual se establecen los lineamientos generales de la Estrategia de Gobierno en línea, se reglamenta parcialmente la Ley 1341 de 2009 y se dictan otras disposiciones”</w:t>
            </w:r>
          </w:p>
        </w:tc>
        <w:tc>
          <w:tcPr>
            <w:tcW w:w="2722" w:type="pct"/>
            <w:gridSpan w:val="2"/>
            <w:shd w:val="clear" w:color="auto" w:fill="auto"/>
            <w:vAlign w:val="center"/>
          </w:tcPr>
          <w:p w14:paraId="37F2EC72" w14:textId="77777777" w:rsidR="009D2A45" w:rsidRPr="00372CF7" w:rsidRDefault="009D2A45" w:rsidP="009D2A45">
            <w:pPr>
              <w:jc w:val="both"/>
              <w:rPr>
                <w:rFonts w:ascii="Arial" w:hAnsi="Arial" w:cs="Arial"/>
              </w:rPr>
            </w:pPr>
            <w:r w:rsidRPr="00372CF7">
              <w:rPr>
                <w:rFonts w:ascii="Arial" w:eastAsia="Times New Roman" w:hAnsi="Arial" w:cs="Arial"/>
              </w:rPr>
              <w:t>Artículo 6°. La entidad aplicará Los instrumentos para la implementación de la estrategia de Gobierno en Línea como el Manual de Gobierno en Línea. Define las acciones que corresponde ejecutar a las entidades del orden nacional y territorial respectivamente y el Marco de referencia de arquitectura empresarial para la gestión de Tecnologías de la Información. Establece los aspectos que los sujetos obligados deberán adoptar para dar cumplimiento a las acciones definidas en el Manual de Gobierno en Línea.</w:t>
            </w:r>
          </w:p>
        </w:tc>
      </w:tr>
      <w:tr w:rsidR="009D2A45" w:rsidRPr="00BF31DF" w14:paraId="0DD2DB8A" w14:textId="77777777" w:rsidTr="001A3155">
        <w:trPr>
          <w:trHeight w:val="58"/>
          <w:jc w:val="center"/>
        </w:trPr>
        <w:tc>
          <w:tcPr>
            <w:tcW w:w="2278" w:type="pct"/>
            <w:gridSpan w:val="3"/>
            <w:shd w:val="clear" w:color="auto" w:fill="auto"/>
            <w:vAlign w:val="center"/>
          </w:tcPr>
          <w:p w14:paraId="3E0EE951" w14:textId="3269CBC4" w:rsidR="009D2A45" w:rsidRPr="00372CF7" w:rsidRDefault="009D2A45" w:rsidP="009D2A45">
            <w:pPr>
              <w:jc w:val="both"/>
              <w:rPr>
                <w:rFonts w:ascii="Arial" w:hAnsi="Arial" w:cs="Arial"/>
              </w:rPr>
            </w:pPr>
            <w:r w:rsidRPr="00372CF7">
              <w:rPr>
                <w:rFonts w:ascii="Arial" w:eastAsia="Times New Roman" w:hAnsi="Arial" w:cs="Arial"/>
              </w:rPr>
              <w:t xml:space="preserve">Decreto 943 de 2014, Por el cual se actualiza el Modelo Estándar de Control Interno </w:t>
            </w:r>
            <w:r w:rsidR="00682626" w:rsidRPr="00372CF7">
              <w:rPr>
                <w:rFonts w:ascii="Arial" w:eastAsia="Times New Roman" w:hAnsi="Arial" w:cs="Arial"/>
              </w:rPr>
              <w:t>–</w:t>
            </w:r>
            <w:r w:rsidRPr="00372CF7">
              <w:rPr>
                <w:rFonts w:ascii="Arial" w:eastAsia="Times New Roman" w:hAnsi="Arial" w:cs="Arial"/>
              </w:rPr>
              <w:t>MECI</w:t>
            </w:r>
          </w:p>
        </w:tc>
        <w:tc>
          <w:tcPr>
            <w:tcW w:w="2722" w:type="pct"/>
            <w:gridSpan w:val="2"/>
            <w:shd w:val="clear" w:color="auto" w:fill="auto"/>
            <w:vAlign w:val="center"/>
          </w:tcPr>
          <w:p w14:paraId="5D198CD5" w14:textId="77777777" w:rsidR="009D2A45" w:rsidRPr="00372CF7" w:rsidRDefault="009D2A45" w:rsidP="009D2A45">
            <w:pPr>
              <w:rPr>
                <w:rFonts w:ascii="Arial" w:eastAsia="Times New Roman" w:hAnsi="Arial" w:cs="Arial"/>
              </w:rPr>
            </w:pPr>
            <w:r w:rsidRPr="00372CF7">
              <w:rPr>
                <w:rFonts w:ascii="Arial" w:eastAsia="Times New Roman" w:hAnsi="Arial" w:cs="Arial"/>
              </w:rPr>
              <w:t>Artículo 1. Adoptarse la actualización del Modelo Estándar de Control Interno para el Estado Colombiano MECI, en el cual se determinan las generalidades y estructura necesaria para establecer, implementar y fortalecer un Sistema de Control Interno en las entidades y organismos obligados a su implementación, de acuerdo con lo dispuesto en el artículo 5° de la Ley 87 de 1993.</w:t>
            </w:r>
          </w:p>
          <w:p w14:paraId="383CC15D" w14:textId="77777777" w:rsidR="009D2A45" w:rsidRPr="00372CF7" w:rsidRDefault="009D2A45" w:rsidP="009D2A45">
            <w:pPr>
              <w:jc w:val="both"/>
              <w:rPr>
                <w:rFonts w:ascii="Arial" w:hAnsi="Arial" w:cs="Arial"/>
              </w:rPr>
            </w:pPr>
            <w:r w:rsidRPr="00372CF7">
              <w:rPr>
                <w:rFonts w:ascii="Arial" w:eastAsia="Times New Roman" w:hAnsi="Arial" w:cs="Arial"/>
              </w:rPr>
              <w:t>El Modelo se implementará a través del Manual Técnico del Modelo Estándar de Control Interno, dando cumplimiento al Eje Transversal  de Información y Comunicación.</w:t>
            </w:r>
          </w:p>
        </w:tc>
      </w:tr>
      <w:tr w:rsidR="00791364" w:rsidRPr="00BF31DF" w14:paraId="7EE0B2DD" w14:textId="77777777" w:rsidTr="001A3155">
        <w:trPr>
          <w:trHeight w:val="58"/>
          <w:jc w:val="center"/>
        </w:trPr>
        <w:tc>
          <w:tcPr>
            <w:tcW w:w="2278" w:type="pct"/>
            <w:gridSpan w:val="3"/>
            <w:shd w:val="clear" w:color="auto" w:fill="auto"/>
            <w:vAlign w:val="center"/>
          </w:tcPr>
          <w:p w14:paraId="6D3CECEF" w14:textId="77777777" w:rsidR="00791364" w:rsidRPr="00372CF7" w:rsidRDefault="00791364" w:rsidP="00791364">
            <w:pPr>
              <w:jc w:val="both"/>
              <w:rPr>
                <w:rFonts w:ascii="Arial" w:hAnsi="Arial" w:cs="Arial"/>
              </w:rPr>
            </w:pPr>
            <w:r w:rsidRPr="00372CF7">
              <w:rPr>
                <w:rFonts w:ascii="Arial" w:hAnsi="Arial" w:cs="Arial"/>
              </w:rPr>
              <w:t>Resolución Número 001621 de 2014 suscrita por la Superintendencia Nacional de Salud. “</w:t>
            </w:r>
            <w:r w:rsidRPr="00372CF7">
              <w:rPr>
                <w:rFonts w:ascii="Arial" w:hAnsi="Arial" w:cs="Arial"/>
                <w:i/>
              </w:rPr>
              <w:t xml:space="preserve">Por la cual se conforman los grupos internos de trabajo en la Oficina de </w:t>
            </w:r>
            <w:r w:rsidRPr="00372CF7">
              <w:rPr>
                <w:rFonts w:ascii="Arial" w:hAnsi="Arial" w:cs="Arial"/>
                <w:i/>
              </w:rPr>
              <w:lastRenderedPageBreak/>
              <w:t>Tecnologías de la Información de la Superintendencia Nacional de Salud, se asignan funciones y coordinador</w:t>
            </w:r>
            <w:r w:rsidRPr="00372CF7">
              <w:rPr>
                <w:rFonts w:ascii="Arial" w:hAnsi="Arial" w:cs="Arial"/>
              </w:rPr>
              <w:t>”</w:t>
            </w:r>
          </w:p>
        </w:tc>
        <w:tc>
          <w:tcPr>
            <w:tcW w:w="2722" w:type="pct"/>
            <w:gridSpan w:val="2"/>
            <w:shd w:val="clear" w:color="auto" w:fill="auto"/>
            <w:vAlign w:val="center"/>
          </w:tcPr>
          <w:p w14:paraId="555A88AE" w14:textId="4940C5E3" w:rsidR="00791364" w:rsidRPr="00372CF7" w:rsidRDefault="00791364" w:rsidP="00791364">
            <w:pPr>
              <w:jc w:val="both"/>
              <w:rPr>
                <w:rFonts w:ascii="Arial" w:hAnsi="Arial" w:cs="Arial"/>
              </w:rPr>
            </w:pPr>
            <w:r w:rsidRPr="00372CF7">
              <w:rPr>
                <w:rFonts w:ascii="Arial" w:hAnsi="Arial" w:cs="Arial"/>
              </w:rPr>
              <w:lastRenderedPageBreak/>
              <w:t xml:space="preserve">En el numeral 7 del Artículo 8. Apoyar el modelo de la base de conocimiento y su actualización con recomendaciones para la metadata de acuerdo a los estándares definidos en la operación tecnología, a </w:t>
            </w:r>
            <w:r w:rsidRPr="00372CF7">
              <w:rPr>
                <w:rFonts w:ascii="Arial" w:hAnsi="Arial" w:cs="Arial"/>
              </w:rPr>
              <w:lastRenderedPageBreak/>
              <w:t xml:space="preserve">fin garantizar información clara y eficiente para el cliente sobre los servicios prestados por la </w:t>
            </w:r>
            <w:r w:rsidR="00E62293">
              <w:rPr>
                <w:rFonts w:ascii="Arial" w:hAnsi="Arial" w:cs="Arial"/>
              </w:rPr>
              <w:t>OFICINA DE TECNOLOGÍAS DE LA INFORMACIÓN</w:t>
            </w:r>
          </w:p>
          <w:p w14:paraId="0D3A5ECB" w14:textId="77777777" w:rsidR="00791364" w:rsidRPr="00372CF7" w:rsidRDefault="00791364" w:rsidP="00791364">
            <w:pPr>
              <w:jc w:val="both"/>
              <w:rPr>
                <w:rFonts w:ascii="Arial" w:hAnsi="Arial" w:cs="Arial"/>
              </w:rPr>
            </w:pPr>
          </w:p>
          <w:p w14:paraId="13535496" w14:textId="77777777" w:rsidR="00791364" w:rsidRPr="00372CF7" w:rsidRDefault="00791364" w:rsidP="00791364">
            <w:pPr>
              <w:jc w:val="both"/>
              <w:rPr>
                <w:rFonts w:ascii="Arial" w:hAnsi="Arial" w:cs="Arial"/>
              </w:rPr>
            </w:pPr>
            <w:r w:rsidRPr="00372CF7">
              <w:rPr>
                <w:rFonts w:ascii="Arial" w:hAnsi="Arial" w:cs="Arial"/>
              </w:rPr>
              <w:t>En el numeral 12 del Artículo 8. Responder por la gestión de ANS y AIO, catálogo de Servicio de los servicios a su cargo y las labores de atención y seguimiento a los clientes con apoyo de los analistas del grupo, con el objeto de asegurar la oportunidad y calidad de la prestación del servicio en coherencia con la promesa de valor y afianzar las relaciones con los clientes.</w:t>
            </w:r>
          </w:p>
        </w:tc>
      </w:tr>
      <w:tr w:rsidR="001B6AD8" w:rsidRPr="00BF31DF" w14:paraId="633F9A7F" w14:textId="77777777" w:rsidTr="001A3155">
        <w:trPr>
          <w:trHeight w:val="58"/>
          <w:jc w:val="center"/>
        </w:trPr>
        <w:tc>
          <w:tcPr>
            <w:tcW w:w="2278" w:type="pct"/>
            <w:gridSpan w:val="3"/>
            <w:shd w:val="clear" w:color="auto" w:fill="auto"/>
            <w:vAlign w:val="center"/>
          </w:tcPr>
          <w:p w14:paraId="6785E52F" w14:textId="7AE2B790" w:rsidR="001B6AD8" w:rsidRPr="00372CF7" w:rsidRDefault="001B6AD8" w:rsidP="00791364">
            <w:pPr>
              <w:jc w:val="both"/>
              <w:rPr>
                <w:rFonts w:ascii="Arial" w:hAnsi="Arial" w:cs="Arial"/>
              </w:rPr>
            </w:pPr>
            <w:r w:rsidRPr="001B6AD8">
              <w:rPr>
                <w:rFonts w:ascii="Arial" w:hAnsi="Arial" w:cs="Arial"/>
              </w:rPr>
              <w:lastRenderedPageBreak/>
              <w:t>DECRETO 1083 DE 2015, por medio del cual se expide el Decreto Único Reglamentario del Sector de Función Pública.</w:t>
            </w:r>
          </w:p>
        </w:tc>
        <w:tc>
          <w:tcPr>
            <w:tcW w:w="2722" w:type="pct"/>
            <w:gridSpan w:val="2"/>
            <w:shd w:val="clear" w:color="auto" w:fill="auto"/>
            <w:vAlign w:val="center"/>
          </w:tcPr>
          <w:p w14:paraId="16B61B3C" w14:textId="77777777" w:rsidR="001B6AD8" w:rsidRPr="00372CF7" w:rsidRDefault="001B6AD8" w:rsidP="00791364">
            <w:pPr>
              <w:jc w:val="both"/>
              <w:rPr>
                <w:rFonts w:ascii="Arial" w:hAnsi="Arial" w:cs="Arial"/>
              </w:rPr>
            </w:pPr>
          </w:p>
        </w:tc>
      </w:tr>
      <w:tr w:rsidR="00372CF7" w:rsidRPr="00BF31DF" w14:paraId="703B9BD1" w14:textId="77777777" w:rsidTr="001A3155">
        <w:trPr>
          <w:trHeight w:val="58"/>
          <w:jc w:val="center"/>
        </w:trPr>
        <w:tc>
          <w:tcPr>
            <w:tcW w:w="2278" w:type="pct"/>
            <w:gridSpan w:val="3"/>
            <w:shd w:val="clear" w:color="auto" w:fill="auto"/>
            <w:vAlign w:val="center"/>
          </w:tcPr>
          <w:p w14:paraId="2FBC6E2A" w14:textId="0EF9D2A4" w:rsidR="00372CF7" w:rsidRPr="00372CF7" w:rsidRDefault="00372CF7" w:rsidP="00791364">
            <w:pPr>
              <w:jc w:val="both"/>
              <w:rPr>
                <w:rFonts w:ascii="Arial" w:hAnsi="Arial" w:cs="Arial"/>
              </w:rPr>
            </w:pPr>
            <w:r w:rsidRPr="00372CF7">
              <w:rPr>
                <w:rFonts w:ascii="Arial" w:hAnsi="Arial" w:cs="Arial"/>
              </w:rPr>
              <w:t>Decreto 415 de 2016</w:t>
            </w:r>
            <w:r>
              <w:rPr>
                <w:rFonts w:ascii="Arial" w:hAnsi="Arial" w:cs="Arial"/>
              </w:rPr>
              <w:t xml:space="preserve">, </w:t>
            </w:r>
            <w:r w:rsidRPr="00372CF7">
              <w:rPr>
                <w:rFonts w:ascii="Arial" w:hAnsi="Arial" w:cs="Arial"/>
              </w:rPr>
              <w:t>por el cual se adiciona el Decreto Único Reglamentario del sector de la Función Pública, Decreto número 1083 de 2015, en lo relacionado con la definición de los lineamientos para el fortalecimiento institucional en materia de Tecnologías de la Información y las Comunicaciones</w:t>
            </w:r>
            <w:r>
              <w:rPr>
                <w:rFonts w:ascii="Arial" w:hAnsi="Arial" w:cs="Arial"/>
              </w:rPr>
              <w:t>.</w:t>
            </w:r>
          </w:p>
        </w:tc>
        <w:tc>
          <w:tcPr>
            <w:tcW w:w="2722" w:type="pct"/>
            <w:gridSpan w:val="2"/>
            <w:shd w:val="clear" w:color="auto" w:fill="auto"/>
            <w:vAlign w:val="center"/>
          </w:tcPr>
          <w:p w14:paraId="6ADB0AD6" w14:textId="7F6EA524" w:rsidR="00372CF7" w:rsidRPr="00372CF7" w:rsidRDefault="00372CF7" w:rsidP="00791364">
            <w:pPr>
              <w:jc w:val="both"/>
              <w:rPr>
                <w:rFonts w:ascii="Arial" w:hAnsi="Arial" w:cs="Arial"/>
              </w:rPr>
            </w:pPr>
            <w:r w:rsidRPr="00372CF7">
              <w:rPr>
                <w:rFonts w:ascii="Arial" w:hAnsi="Arial" w:cs="Arial"/>
              </w:rPr>
              <w:t xml:space="preserve">Artículo 1. Adiciónese el Título 35 a la parte 2 del libro 2 del Decreto No. 1083 de 2015, Decreto Único Reglamentario del sector de la Función Pública, </w:t>
            </w:r>
            <w:r w:rsidR="001B6AD8">
              <w:rPr>
                <w:rFonts w:ascii="Arial" w:hAnsi="Arial" w:cs="Arial"/>
              </w:rPr>
              <w:t xml:space="preserve">actualiza los </w:t>
            </w:r>
            <w:r w:rsidRPr="00372CF7">
              <w:rPr>
                <w:rFonts w:ascii="Arial" w:hAnsi="Arial" w:cs="Arial"/>
              </w:rPr>
              <w:t>con lineamientos para el fortalecimiento institucional en materia de tecnologías de la información y las comunicaciones</w:t>
            </w:r>
            <w:r>
              <w:rPr>
                <w:rFonts w:ascii="Arial" w:hAnsi="Arial" w:cs="Arial"/>
              </w:rPr>
              <w:t>.</w:t>
            </w:r>
          </w:p>
        </w:tc>
      </w:tr>
      <w:tr w:rsidR="00791364" w:rsidRPr="00BF31DF" w14:paraId="22F9576F" w14:textId="77777777" w:rsidTr="001A3155">
        <w:trPr>
          <w:trHeight w:val="58"/>
          <w:jc w:val="center"/>
        </w:trPr>
        <w:tc>
          <w:tcPr>
            <w:tcW w:w="5000" w:type="pct"/>
            <w:gridSpan w:val="5"/>
            <w:shd w:val="clear" w:color="auto" w:fill="auto"/>
            <w:vAlign w:val="center"/>
          </w:tcPr>
          <w:p w14:paraId="0D3AC738" w14:textId="77777777" w:rsidR="00791364" w:rsidRPr="001B6AD8" w:rsidRDefault="00791364" w:rsidP="00791364">
            <w:pPr>
              <w:jc w:val="center"/>
              <w:rPr>
                <w:rFonts w:ascii="Arial" w:eastAsia="Times New Roman" w:hAnsi="Arial" w:cs="Arial"/>
                <w:b/>
              </w:rPr>
            </w:pPr>
            <w:r w:rsidRPr="001B6AD8">
              <w:rPr>
                <w:rFonts w:ascii="Arial" w:eastAsia="Times New Roman" w:hAnsi="Arial" w:cs="Arial"/>
                <w:b/>
              </w:rPr>
              <w:t>POLÍTICAS DE OPERACIÓN</w:t>
            </w:r>
          </w:p>
        </w:tc>
      </w:tr>
      <w:tr w:rsidR="00791364" w:rsidRPr="00BF31DF" w14:paraId="71ED5008" w14:textId="77777777" w:rsidTr="001A3155">
        <w:trPr>
          <w:trHeight w:val="58"/>
          <w:jc w:val="center"/>
        </w:trPr>
        <w:tc>
          <w:tcPr>
            <w:tcW w:w="5000" w:type="pct"/>
            <w:gridSpan w:val="5"/>
            <w:shd w:val="clear" w:color="auto" w:fill="auto"/>
          </w:tcPr>
          <w:p w14:paraId="529BF79E" w14:textId="10273469" w:rsidR="00791364" w:rsidRDefault="00791364" w:rsidP="00791364">
            <w:pPr>
              <w:pStyle w:val="Prrafodelista"/>
              <w:numPr>
                <w:ilvl w:val="0"/>
                <w:numId w:val="15"/>
              </w:numPr>
              <w:rPr>
                <w:rFonts w:ascii="Arial" w:hAnsi="Arial" w:cs="Arial"/>
              </w:rPr>
            </w:pPr>
            <w:r w:rsidRPr="001B6AD8">
              <w:rPr>
                <w:rFonts w:ascii="Arial" w:hAnsi="Arial" w:cs="Arial"/>
              </w:rPr>
              <w:t xml:space="preserve">La mesa de servicio </w:t>
            </w:r>
            <w:r w:rsidR="00E94373" w:rsidRPr="001B6AD8">
              <w:rPr>
                <w:rFonts w:ascii="Arial" w:hAnsi="Arial" w:cs="Arial"/>
              </w:rPr>
              <w:t>y sus canales oficinales de atención son</w:t>
            </w:r>
            <w:r w:rsidRPr="001B6AD8">
              <w:rPr>
                <w:rFonts w:ascii="Arial" w:hAnsi="Arial" w:cs="Arial"/>
              </w:rPr>
              <w:t xml:space="preserve"> el punto único de contacto</w:t>
            </w:r>
            <w:r w:rsidR="00AD6CB6" w:rsidRPr="001B6AD8">
              <w:rPr>
                <w:rFonts w:ascii="Arial" w:hAnsi="Arial" w:cs="Arial"/>
              </w:rPr>
              <w:t xml:space="preserve"> (recepción de la solicitud)</w:t>
            </w:r>
            <w:r w:rsidRPr="001B6AD8">
              <w:rPr>
                <w:rFonts w:ascii="Arial" w:hAnsi="Arial" w:cs="Arial"/>
              </w:rPr>
              <w:t xml:space="preserve"> entre </w:t>
            </w:r>
            <w:r w:rsidR="001B6AD8">
              <w:rPr>
                <w:rFonts w:ascii="Arial" w:hAnsi="Arial" w:cs="Arial"/>
              </w:rPr>
              <w:t>funcionarios de la Superintendencia Nacional de Salud</w:t>
            </w:r>
            <w:r w:rsidRPr="001B6AD8">
              <w:rPr>
                <w:rFonts w:ascii="Arial" w:hAnsi="Arial" w:cs="Arial"/>
              </w:rPr>
              <w:t xml:space="preserve"> y </w:t>
            </w:r>
            <w:r w:rsidR="001B6AD8">
              <w:rPr>
                <w:rFonts w:ascii="Arial" w:hAnsi="Arial" w:cs="Arial"/>
              </w:rPr>
              <w:t>los servicios</w:t>
            </w:r>
            <w:r w:rsidRPr="001B6AD8">
              <w:rPr>
                <w:rFonts w:ascii="Arial" w:hAnsi="Arial" w:cs="Arial"/>
              </w:rPr>
              <w:t xml:space="preserve"> de la Oficina de Tecnología de la Información de la entidad. </w:t>
            </w:r>
          </w:p>
          <w:p w14:paraId="4B12665A" w14:textId="2CEE0014" w:rsidR="001B6AD8" w:rsidRPr="001B6AD8" w:rsidRDefault="001B6AD8" w:rsidP="009B32FD">
            <w:pPr>
              <w:pStyle w:val="Prrafodelista"/>
              <w:numPr>
                <w:ilvl w:val="0"/>
                <w:numId w:val="15"/>
              </w:numPr>
              <w:rPr>
                <w:rFonts w:ascii="Arial" w:hAnsi="Arial" w:cs="Arial"/>
              </w:rPr>
            </w:pPr>
            <w:r w:rsidRPr="001B6AD8">
              <w:rPr>
                <w:rFonts w:ascii="Arial" w:hAnsi="Arial" w:cs="Arial"/>
              </w:rPr>
              <w:t>Todas las órdenes de cambio, deben ser documentadas en</w:t>
            </w:r>
            <w:r w:rsidR="009B32FD">
              <w:rPr>
                <w:rFonts w:ascii="Arial" w:hAnsi="Arial" w:cs="Arial"/>
              </w:rPr>
              <w:t xml:space="preserve"> una orden de cambio que equivale al concepto de </w:t>
            </w:r>
            <w:r w:rsidR="009B32FD" w:rsidRPr="009B32FD">
              <w:rPr>
                <w:rFonts w:ascii="Arial" w:hAnsi="Arial" w:cs="Arial"/>
              </w:rPr>
              <w:t>Request for Change (RFC)</w:t>
            </w:r>
            <w:r w:rsidR="009B32FD">
              <w:rPr>
                <w:rFonts w:ascii="Arial" w:hAnsi="Arial" w:cs="Arial"/>
              </w:rPr>
              <w:t xml:space="preserve">  </w:t>
            </w:r>
            <w:r w:rsidR="009B32FD" w:rsidRPr="009B32FD">
              <w:rPr>
                <w:rFonts w:ascii="Arial" w:hAnsi="Arial" w:cs="Arial"/>
              </w:rPr>
              <w:t>el cual se registra en el sistema de información de gestión de servicios (CA Service Management)</w:t>
            </w:r>
            <w:r w:rsidRPr="001B6AD8">
              <w:rPr>
                <w:rFonts w:ascii="Arial" w:hAnsi="Arial" w:cs="Arial"/>
              </w:rPr>
              <w:t>, que es el instrumento oficial para realizarlo.</w:t>
            </w:r>
          </w:p>
          <w:p w14:paraId="44774E60" w14:textId="0039B44C" w:rsidR="00791364" w:rsidRPr="001B6AD8" w:rsidRDefault="00791364" w:rsidP="00791364">
            <w:pPr>
              <w:pStyle w:val="Prrafodelista"/>
              <w:numPr>
                <w:ilvl w:val="0"/>
                <w:numId w:val="15"/>
              </w:numPr>
              <w:rPr>
                <w:rFonts w:ascii="Arial" w:hAnsi="Arial" w:cs="Arial"/>
              </w:rPr>
            </w:pPr>
            <w:r w:rsidRPr="001B6AD8">
              <w:rPr>
                <w:rFonts w:ascii="Arial" w:hAnsi="Arial" w:cs="Arial"/>
              </w:rPr>
              <w:t xml:space="preserve">El </w:t>
            </w:r>
            <w:r w:rsidR="00E94373" w:rsidRPr="001B6AD8">
              <w:rPr>
                <w:rFonts w:ascii="Arial" w:hAnsi="Arial" w:cs="Arial"/>
              </w:rPr>
              <w:t>C</w:t>
            </w:r>
            <w:r w:rsidRPr="001B6AD8">
              <w:rPr>
                <w:rFonts w:ascii="Arial" w:hAnsi="Arial" w:cs="Arial"/>
              </w:rPr>
              <w:t xml:space="preserve">omité de </w:t>
            </w:r>
            <w:r w:rsidR="00E94373" w:rsidRPr="001B6AD8">
              <w:rPr>
                <w:rFonts w:ascii="Arial" w:hAnsi="Arial" w:cs="Arial"/>
              </w:rPr>
              <w:t>C</w:t>
            </w:r>
            <w:r w:rsidRPr="001B6AD8">
              <w:rPr>
                <w:rFonts w:ascii="Arial" w:hAnsi="Arial" w:cs="Arial"/>
              </w:rPr>
              <w:t>ambios</w:t>
            </w:r>
            <w:r w:rsidR="00AD6CB6" w:rsidRPr="001B6AD8">
              <w:rPr>
                <w:rFonts w:ascii="Arial" w:hAnsi="Arial" w:cs="Arial"/>
              </w:rPr>
              <w:t xml:space="preserve"> es</w:t>
            </w:r>
            <w:r w:rsidRPr="001B6AD8">
              <w:rPr>
                <w:rFonts w:ascii="Arial" w:hAnsi="Arial" w:cs="Arial"/>
              </w:rPr>
              <w:t xml:space="preserve"> </w:t>
            </w:r>
            <w:r w:rsidR="00E94373" w:rsidRPr="001B6AD8">
              <w:rPr>
                <w:rFonts w:ascii="Arial" w:hAnsi="Arial" w:cs="Arial"/>
              </w:rPr>
              <w:t xml:space="preserve">conformado por </w:t>
            </w:r>
            <w:r w:rsidR="00D47200">
              <w:rPr>
                <w:rFonts w:ascii="Arial" w:hAnsi="Arial" w:cs="Arial"/>
              </w:rPr>
              <w:t xml:space="preserve">la Oficina de Tecnologías de la Información </w:t>
            </w:r>
            <w:r w:rsidR="00D47200" w:rsidRPr="001B6AD8">
              <w:rPr>
                <w:rFonts w:ascii="Arial" w:hAnsi="Arial" w:cs="Arial"/>
              </w:rPr>
              <w:t>quien</w:t>
            </w:r>
            <w:r w:rsidR="00AD6CB6" w:rsidRPr="001B6AD8">
              <w:rPr>
                <w:rFonts w:ascii="Arial" w:hAnsi="Arial" w:cs="Arial"/>
              </w:rPr>
              <w:t xml:space="preserve"> </w:t>
            </w:r>
            <w:r w:rsidRPr="001B6AD8">
              <w:rPr>
                <w:rFonts w:ascii="Arial" w:hAnsi="Arial" w:cs="Arial"/>
              </w:rPr>
              <w:t xml:space="preserve">es la autoridad competente de la Superintendencia para evaluar el cambio </w:t>
            </w:r>
            <w:r w:rsidR="00E94373" w:rsidRPr="001B6AD8">
              <w:rPr>
                <w:rFonts w:ascii="Arial" w:hAnsi="Arial" w:cs="Arial"/>
              </w:rPr>
              <w:t>solicitado</w:t>
            </w:r>
            <w:r w:rsidRPr="001B6AD8">
              <w:rPr>
                <w:rFonts w:ascii="Arial" w:hAnsi="Arial" w:cs="Arial"/>
              </w:rPr>
              <w:t xml:space="preserve"> y determinar la viabilidad técnica y operativa de implementarlo. </w:t>
            </w:r>
          </w:p>
          <w:p w14:paraId="1653F5C2" w14:textId="6D202AF9" w:rsidR="00C235DA" w:rsidRPr="001B6AD8" w:rsidRDefault="00C235DA" w:rsidP="00791364">
            <w:pPr>
              <w:pStyle w:val="Prrafodelista"/>
              <w:numPr>
                <w:ilvl w:val="0"/>
                <w:numId w:val="15"/>
              </w:numPr>
              <w:rPr>
                <w:rFonts w:ascii="Arial" w:hAnsi="Arial" w:cs="Arial"/>
              </w:rPr>
            </w:pPr>
            <w:r w:rsidRPr="001B6AD8">
              <w:rPr>
                <w:rFonts w:ascii="Arial" w:hAnsi="Arial" w:cs="Arial"/>
              </w:rPr>
              <w:t xml:space="preserve">El Gestor de Cambios es </w:t>
            </w:r>
            <w:r w:rsidR="00D554AD">
              <w:rPr>
                <w:rFonts w:ascii="Arial" w:hAnsi="Arial" w:cs="Arial"/>
              </w:rPr>
              <w:t xml:space="preserve">un rol asignado por el Jefe de la Oficina de Tecnologías de la Información, y será </w:t>
            </w:r>
            <w:r w:rsidRPr="001B6AD8">
              <w:rPr>
                <w:rFonts w:ascii="Arial" w:hAnsi="Arial" w:cs="Arial"/>
              </w:rPr>
              <w:t>el responsable de efectuar un primer filtro a los órdenes de cambio y convocar el Comité de Cambios.</w:t>
            </w:r>
            <w:r w:rsidR="00D554AD">
              <w:rPr>
                <w:rFonts w:ascii="Arial" w:hAnsi="Arial" w:cs="Arial"/>
              </w:rPr>
              <w:t xml:space="preserve"> En este primer filtro su responsabilidad será analizar si el cambio es viable o no, si se ha solicitado por los canales oficiales y si amerita o no ser llevado a comité.</w:t>
            </w:r>
          </w:p>
          <w:p w14:paraId="08709A0F" w14:textId="7A9B75ED" w:rsidR="00791364" w:rsidRPr="001B6AD8" w:rsidRDefault="00791364" w:rsidP="00390A87">
            <w:pPr>
              <w:pStyle w:val="Prrafodelista"/>
              <w:numPr>
                <w:ilvl w:val="0"/>
                <w:numId w:val="15"/>
              </w:numPr>
              <w:rPr>
                <w:rFonts w:ascii="Arial" w:hAnsi="Arial" w:cs="Arial"/>
              </w:rPr>
            </w:pPr>
            <w:r w:rsidRPr="001B6AD8">
              <w:rPr>
                <w:rFonts w:ascii="Arial" w:hAnsi="Arial" w:cs="Arial"/>
              </w:rPr>
              <w:t>En el análisis del cambio se debe identificar de forma clara: el objetivo, los beneficios esperados y los ámbitos a los cu</w:t>
            </w:r>
            <w:r w:rsidR="00F51F56">
              <w:rPr>
                <w:rFonts w:ascii="Arial" w:hAnsi="Arial" w:cs="Arial"/>
              </w:rPr>
              <w:t>ales el cambio aportará mejoras.</w:t>
            </w:r>
            <w:r w:rsidRPr="001B6AD8">
              <w:rPr>
                <w:rFonts w:ascii="Arial" w:hAnsi="Arial" w:cs="Arial"/>
              </w:rPr>
              <w:t xml:space="preserve"> </w:t>
            </w:r>
            <w:r w:rsidR="002941A9" w:rsidRPr="001B6AD8">
              <w:rPr>
                <w:rFonts w:ascii="Arial" w:hAnsi="Arial" w:cs="Arial"/>
              </w:rPr>
              <w:t>Además,</w:t>
            </w:r>
            <w:r w:rsidRPr="001B6AD8">
              <w:rPr>
                <w:rFonts w:ascii="Arial" w:hAnsi="Arial" w:cs="Arial"/>
              </w:rPr>
              <w:t xml:space="preserve"> se deberá identificar los recursos requeridos para e</w:t>
            </w:r>
            <w:r w:rsidR="00FB7B72" w:rsidRPr="001B6AD8">
              <w:rPr>
                <w:rFonts w:ascii="Arial" w:hAnsi="Arial" w:cs="Arial"/>
              </w:rPr>
              <w:t>fectuar el cambio e indicar el impacto en la Entidad.</w:t>
            </w:r>
            <w:r w:rsidRPr="001B6AD8">
              <w:rPr>
                <w:rFonts w:ascii="Arial" w:hAnsi="Arial" w:cs="Arial"/>
              </w:rPr>
              <w:t xml:space="preserve">  </w:t>
            </w:r>
            <w:r w:rsidR="00FB7B72" w:rsidRPr="001B6AD8">
              <w:rPr>
                <w:rFonts w:ascii="Arial" w:hAnsi="Arial" w:cs="Arial"/>
              </w:rPr>
              <w:t xml:space="preserve"> </w:t>
            </w:r>
          </w:p>
          <w:p w14:paraId="51922398" w14:textId="7BA467B8" w:rsidR="00B86223" w:rsidRPr="001B6AD8" w:rsidRDefault="00E94373" w:rsidP="00791364">
            <w:pPr>
              <w:pStyle w:val="Prrafodelista"/>
              <w:numPr>
                <w:ilvl w:val="0"/>
                <w:numId w:val="15"/>
              </w:numPr>
              <w:rPr>
                <w:rFonts w:ascii="Arial" w:hAnsi="Arial" w:cs="Arial"/>
              </w:rPr>
            </w:pPr>
            <w:r w:rsidRPr="001B6AD8">
              <w:rPr>
                <w:rFonts w:ascii="Arial" w:hAnsi="Arial" w:cs="Arial"/>
              </w:rPr>
              <w:t xml:space="preserve">Todas las decisiones de aprobación o rechazo de una solicitud de cambio, deben estar documentadas </w:t>
            </w:r>
            <w:r w:rsidR="00B86223" w:rsidRPr="001B6AD8">
              <w:rPr>
                <w:rFonts w:ascii="Arial" w:hAnsi="Arial" w:cs="Arial"/>
              </w:rPr>
              <w:t>en la herramienta de gestión de TI.</w:t>
            </w:r>
          </w:p>
          <w:p w14:paraId="27956A53" w14:textId="56DD55BC" w:rsidR="00791364" w:rsidRPr="001B6AD8" w:rsidRDefault="002941A9" w:rsidP="00806E4B">
            <w:pPr>
              <w:pStyle w:val="Prrafodelista"/>
              <w:ind w:left="708"/>
              <w:rPr>
                <w:rFonts w:ascii="Arial" w:hAnsi="Arial" w:cs="Arial"/>
              </w:rPr>
            </w:pPr>
            <w:r w:rsidRPr="001B6AD8">
              <w:rPr>
                <w:rFonts w:ascii="Arial" w:hAnsi="Arial" w:cs="Arial"/>
              </w:rPr>
              <w:t xml:space="preserve">El resultado de aprobación o rechazo de cada solicitud deberá </w:t>
            </w:r>
            <w:r w:rsidR="004D6C73" w:rsidRPr="001B6AD8">
              <w:rPr>
                <w:rFonts w:ascii="Arial" w:hAnsi="Arial" w:cs="Arial"/>
              </w:rPr>
              <w:t>documentarse</w:t>
            </w:r>
            <w:r w:rsidRPr="001B6AD8">
              <w:rPr>
                <w:rFonts w:ascii="Arial" w:hAnsi="Arial" w:cs="Arial"/>
              </w:rPr>
              <w:t xml:space="preserve"> en </w:t>
            </w:r>
            <w:r w:rsidR="00D47200">
              <w:rPr>
                <w:rFonts w:ascii="Arial" w:hAnsi="Arial" w:cs="Arial"/>
              </w:rPr>
              <w:t>el</w:t>
            </w:r>
            <w:r w:rsidR="00D47200" w:rsidRPr="009B32FD">
              <w:rPr>
                <w:rFonts w:ascii="Arial" w:hAnsi="Arial" w:cs="Arial"/>
              </w:rPr>
              <w:t xml:space="preserve"> sistema de información de gestión de servicios (CA Service Management)</w:t>
            </w:r>
            <w:r w:rsidR="00D47200" w:rsidRPr="001B6AD8">
              <w:rPr>
                <w:rFonts w:ascii="Arial" w:hAnsi="Arial" w:cs="Arial"/>
              </w:rPr>
              <w:t xml:space="preserve">, </w:t>
            </w:r>
            <w:r w:rsidRPr="001B6AD8">
              <w:rPr>
                <w:rFonts w:ascii="Arial" w:hAnsi="Arial" w:cs="Arial"/>
              </w:rPr>
              <w:t>diligenciada por el Comité</w:t>
            </w:r>
            <w:r w:rsidR="00F51F56">
              <w:rPr>
                <w:rFonts w:ascii="Arial" w:hAnsi="Arial" w:cs="Arial"/>
              </w:rPr>
              <w:t>.</w:t>
            </w:r>
            <w:r w:rsidRPr="001B6AD8">
              <w:rPr>
                <w:rFonts w:ascii="Arial" w:hAnsi="Arial" w:cs="Arial"/>
              </w:rPr>
              <w:t xml:space="preserve"> </w:t>
            </w:r>
          </w:p>
          <w:p w14:paraId="563F48E2" w14:textId="12719078" w:rsidR="00212D52" w:rsidRPr="001B6AD8" w:rsidRDefault="002F435F" w:rsidP="00791364">
            <w:pPr>
              <w:pStyle w:val="Prrafodelista"/>
              <w:numPr>
                <w:ilvl w:val="0"/>
                <w:numId w:val="15"/>
              </w:numPr>
              <w:rPr>
                <w:rFonts w:ascii="Arial" w:hAnsi="Arial" w:cs="Arial"/>
              </w:rPr>
            </w:pPr>
            <w:r w:rsidRPr="001B6AD8">
              <w:rPr>
                <w:rFonts w:ascii="Arial" w:hAnsi="Arial" w:cs="Arial"/>
              </w:rPr>
              <w:t>En el caso de un</w:t>
            </w:r>
            <w:r w:rsidR="00212D52" w:rsidRPr="001B6AD8">
              <w:rPr>
                <w:rFonts w:ascii="Arial" w:hAnsi="Arial" w:cs="Arial"/>
              </w:rPr>
              <w:t xml:space="preserve"> cambio de emergencia, se debe </w:t>
            </w:r>
            <w:r w:rsidRPr="001B6AD8">
              <w:rPr>
                <w:rFonts w:ascii="Arial" w:hAnsi="Arial" w:cs="Arial"/>
              </w:rPr>
              <w:t xml:space="preserve">solicitar </w:t>
            </w:r>
            <w:r w:rsidR="00F51F56" w:rsidRPr="001B6AD8">
              <w:rPr>
                <w:rFonts w:ascii="Arial" w:hAnsi="Arial" w:cs="Arial"/>
              </w:rPr>
              <w:t>una sesión extraordinaria del Comité de Cambios</w:t>
            </w:r>
            <w:r w:rsidRPr="001B6AD8">
              <w:rPr>
                <w:rFonts w:ascii="Arial" w:hAnsi="Arial" w:cs="Arial"/>
              </w:rPr>
              <w:t xml:space="preserve"> </w:t>
            </w:r>
            <w:r w:rsidR="00F51F56">
              <w:rPr>
                <w:rFonts w:ascii="Arial" w:hAnsi="Arial" w:cs="Arial"/>
              </w:rPr>
              <w:t xml:space="preserve">y </w:t>
            </w:r>
            <w:r w:rsidRPr="001B6AD8">
              <w:rPr>
                <w:rFonts w:ascii="Arial" w:hAnsi="Arial" w:cs="Arial"/>
              </w:rPr>
              <w:t xml:space="preserve">gestionar su aprobación lo antes posible mediante los </w:t>
            </w:r>
            <w:r w:rsidR="00F51F56">
              <w:rPr>
                <w:rFonts w:ascii="Arial" w:hAnsi="Arial" w:cs="Arial"/>
              </w:rPr>
              <w:t>mecanismos definidos,</w:t>
            </w:r>
            <w:r w:rsidRPr="001B6AD8">
              <w:rPr>
                <w:rFonts w:ascii="Arial" w:hAnsi="Arial" w:cs="Arial"/>
              </w:rPr>
              <w:t xml:space="preserve"> finalizado el cambio de emergencia se debe documentar la solución realizada.</w:t>
            </w:r>
          </w:p>
          <w:p w14:paraId="5ADE6741" w14:textId="77777777" w:rsidR="00791364" w:rsidRDefault="00791364" w:rsidP="00F51F56">
            <w:pPr>
              <w:pStyle w:val="Prrafodelista"/>
              <w:numPr>
                <w:ilvl w:val="0"/>
                <w:numId w:val="15"/>
              </w:numPr>
              <w:rPr>
                <w:rFonts w:ascii="Arial" w:hAnsi="Arial" w:cs="Arial"/>
              </w:rPr>
            </w:pPr>
            <w:r w:rsidRPr="001B6AD8">
              <w:rPr>
                <w:rFonts w:ascii="Arial" w:hAnsi="Arial" w:cs="Arial"/>
              </w:rPr>
              <w:t>Se debe contar con un plan de contingencia en caso de que el cambio resulte negativo, por esto, se debe prever con anticipación que al revertir el cambio se tengan los elementos necesarios. Este plan debe estar registrado en l</w:t>
            </w:r>
            <w:r w:rsidR="00720D62" w:rsidRPr="001B6AD8">
              <w:rPr>
                <w:rFonts w:ascii="Arial" w:hAnsi="Arial" w:cs="Arial"/>
              </w:rPr>
              <w:t>a</w:t>
            </w:r>
            <w:r w:rsidRPr="001B6AD8">
              <w:rPr>
                <w:rFonts w:ascii="Arial" w:hAnsi="Arial" w:cs="Arial"/>
              </w:rPr>
              <w:t xml:space="preserve"> </w:t>
            </w:r>
            <w:r w:rsidR="00F51F56">
              <w:rPr>
                <w:rFonts w:ascii="Arial" w:hAnsi="Arial" w:cs="Arial"/>
              </w:rPr>
              <w:t>herramienta de gestión de TI</w:t>
            </w:r>
            <w:r w:rsidRPr="001B6AD8">
              <w:rPr>
                <w:rFonts w:ascii="Arial" w:hAnsi="Arial" w:cs="Arial"/>
              </w:rPr>
              <w:t>.</w:t>
            </w:r>
          </w:p>
          <w:p w14:paraId="34962FBC" w14:textId="20293105" w:rsidR="00806E4B" w:rsidRPr="00806E4B" w:rsidRDefault="00806E4B" w:rsidP="00806E4B">
            <w:pPr>
              <w:pStyle w:val="Prrafodelista"/>
              <w:numPr>
                <w:ilvl w:val="0"/>
                <w:numId w:val="15"/>
              </w:numPr>
              <w:rPr>
                <w:rFonts w:ascii="Arial" w:hAnsi="Arial" w:cs="Arial"/>
              </w:rPr>
            </w:pPr>
            <w:r w:rsidRPr="00806E4B">
              <w:rPr>
                <w:rFonts w:ascii="Arial" w:hAnsi="Arial" w:cs="Arial"/>
              </w:rPr>
              <w:lastRenderedPageBreak/>
              <w:t xml:space="preserve">Las categorías de servicios de TI en alto nivel que pueden acogerse al alcance de las solicitudes de gestión de cambios en TI, están definidas en cinco </w:t>
            </w:r>
            <w:r w:rsidR="00376B1E" w:rsidRPr="00806E4B">
              <w:rPr>
                <w:rFonts w:ascii="Arial" w:hAnsi="Arial" w:cs="Arial"/>
              </w:rPr>
              <w:t>categorías</w:t>
            </w:r>
            <w:r w:rsidRPr="00806E4B">
              <w:rPr>
                <w:rFonts w:ascii="Arial" w:hAnsi="Arial" w:cs="Arial"/>
              </w:rPr>
              <w:t xml:space="preserve"> para los servicios de la Oficina de Tecnologías de la Información, alineados con sus funciones. Estas </w:t>
            </w:r>
            <w:r w:rsidR="00376B1E" w:rsidRPr="00806E4B">
              <w:rPr>
                <w:rFonts w:ascii="Arial" w:hAnsi="Arial" w:cs="Arial"/>
              </w:rPr>
              <w:t>categorías</w:t>
            </w:r>
            <w:r w:rsidRPr="00806E4B">
              <w:rPr>
                <w:rFonts w:ascii="Arial" w:hAnsi="Arial" w:cs="Arial"/>
              </w:rPr>
              <w:t xml:space="preserve"> son:</w:t>
            </w:r>
          </w:p>
          <w:p w14:paraId="00B1FFBD" w14:textId="77777777" w:rsidR="00806E4B" w:rsidRPr="00806E4B" w:rsidRDefault="00806E4B" w:rsidP="00806E4B">
            <w:pPr>
              <w:pStyle w:val="Prrafodelista"/>
              <w:numPr>
                <w:ilvl w:val="0"/>
                <w:numId w:val="16"/>
              </w:numPr>
              <w:rPr>
                <w:rFonts w:ascii="Arial" w:hAnsi="Arial" w:cs="Arial"/>
              </w:rPr>
            </w:pPr>
            <w:r w:rsidRPr="00806E4B">
              <w:rPr>
                <w:rFonts w:ascii="Arial" w:hAnsi="Arial" w:cs="Arial"/>
              </w:rPr>
              <w:t>Estrategia</w:t>
            </w:r>
          </w:p>
          <w:p w14:paraId="47ACB13A" w14:textId="77777777" w:rsidR="00806E4B" w:rsidRPr="00806E4B" w:rsidRDefault="00806E4B" w:rsidP="00806E4B">
            <w:pPr>
              <w:pStyle w:val="Prrafodelista"/>
              <w:numPr>
                <w:ilvl w:val="0"/>
                <w:numId w:val="16"/>
              </w:numPr>
              <w:rPr>
                <w:rFonts w:ascii="Arial" w:hAnsi="Arial" w:cs="Arial"/>
              </w:rPr>
            </w:pPr>
            <w:r w:rsidRPr="00806E4B">
              <w:rPr>
                <w:rFonts w:ascii="Arial" w:hAnsi="Arial" w:cs="Arial"/>
              </w:rPr>
              <w:t>Información</w:t>
            </w:r>
          </w:p>
          <w:p w14:paraId="4717E76C" w14:textId="77777777" w:rsidR="00806E4B" w:rsidRPr="00806E4B" w:rsidRDefault="00806E4B" w:rsidP="00806E4B">
            <w:pPr>
              <w:pStyle w:val="Prrafodelista"/>
              <w:numPr>
                <w:ilvl w:val="0"/>
                <w:numId w:val="16"/>
              </w:numPr>
              <w:rPr>
                <w:rFonts w:ascii="Arial" w:hAnsi="Arial" w:cs="Arial"/>
              </w:rPr>
            </w:pPr>
            <w:r w:rsidRPr="00806E4B">
              <w:rPr>
                <w:rFonts w:ascii="Arial" w:hAnsi="Arial" w:cs="Arial"/>
              </w:rPr>
              <w:t>Aplicaciones</w:t>
            </w:r>
          </w:p>
          <w:p w14:paraId="7B15E802" w14:textId="77777777" w:rsidR="00806E4B" w:rsidRPr="00806E4B" w:rsidRDefault="00806E4B" w:rsidP="00806E4B">
            <w:pPr>
              <w:pStyle w:val="Prrafodelista"/>
              <w:numPr>
                <w:ilvl w:val="0"/>
                <w:numId w:val="16"/>
              </w:numPr>
              <w:rPr>
                <w:rFonts w:ascii="Arial" w:hAnsi="Arial" w:cs="Arial"/>
              </w:rPr>
            </w:pPr>
            <w:r w:rsidRPr="00806E4B">
              <w:rPr>
                <w:rFonts w:ascii="Arial" w:hAnsi="Arial" w:cs="Arial"/>
              </w:rPr>
              <w:t>Plataforma</w:t>
            </w:r>
          </w:p>
          <w:p w14:paraId="12728366" w14:textId="77777777" w:rsidR="00806E4B" w:rsidRPr="00806E4B" w:rsidRDefault="00806E4B" w:rsidP="00806E4B">
            <w:pPr>
              <w:pStyle w:val="Prrafodelista"/>
              <w:numPr>
                <w:ilvl w:val="0"/>
                <w:numId w:val="16"/>
              </w:numPr>
              <w:rPr>
                <w:rFonts w:ascii="Arial" w:hAnsi="Arial" w:cs="Arial"/>
              </w:rPr>
            </w:pPr>
            <w:r w:rsidRPr="00806E4B">
              <w:rPr>
                <w:rFonts w:ascii="Arial" w:hAnsi="Arial" w:cs="Arial"/>
              </w:rPr>
              <w:t xml:space="preserve">Mejora Continua </w:t>
            </w:r>
          </w:p>
          <w:p w14:paraId="4E279E78" w14:textId="77777777" w:rsidR="00806E4B" w:rsidRPr="00806E4B" w:rsidRDefault="00806E4B" w:rsidP="00806E4B">
            <w:pPr>
              <w:pStyle w:val="Prrafodelista"/>
              <w:ind w:left="360"/>
              <w:rPr>
                <w:rFonts w:ascii="Arial" w:hAnsi="Arial" w:cs="Arial"/>
              </w:rPr>
            </w:pPr>
          </w:p>
          <w:p w14:paraId="2D0C8714" w14:textId="27F1A884" w:rsidR="00806E4B" w:rsidRDefault="00806E4B" w:rsidP="00806E4B">
            <w:pPr>
              <w:pStyle w:val="Prrafodelista"/>
              <w:ind w:left="360"/>
              <w:rPr>
                <w:rFonts w:ascii="Arial" w:hAnsi="Arial" w:cs="Arial"/>
              </w:rPr>
            </w:pPr>
            <w:r w:rsidRPr="00806E4B">
              <w:rPr>
                <w:rFonts w:ascii="Arial" w:hAnsi="Arial" w:cs="Arial"/>
              </w:rPr>
              <w:t>La tipología de servicios para estas categorías son las que se describen en la siguiente tabla:</w:t>
            </w:r>
          </w:p>
          <w:p w14:paraId="54A6DE56" w14:textId="77777777" w:rsidR="00806E4B" w:rsidRDefault="00806E4B" w:rsidP="00806E4B">
            <w:pPr>
              <w:pStyle w:val="Prrafodelista"/>
              <w:ind w:left="360"/>
              <w:rPr>
                <w:rFonts w:ascii="Arial" w:hAnsi="Arial" w:cs="Arial"/>
              </w:rPr>
            </w:pPr>
          </w:p>
          <w:tbl>
            <w:tblPr>
              <w:tblStyle w:val="Tablaconcuadrcula"/>
              <w:tblW w:w="0" w:type="auto"/>
              <w:jc w:val="center"/>
              <w:tblLayout w:type="fixed"/>
              <w:tblLook w:val="04A0" w:firstRow="1" w:lastRow="0" w:firstColumn="1" w:lastColumn="0" w:noHBand="0" w:noVBand="1"/>
            </w:tblPr>
            <w:tblGrid>
              <w:gridCol w:w="3426"/>
              <w:gridCol w:w="2835"/>
              <w:gridCol w:w="3969"/>
              <w:gridCol w:w="4111"/>
              <w:gridCol w:w="3685"/>
            </w:tblGrid>
            <w:tr w:rsidR="00806E4B" w:rsidRPr="000B658F" w14:paraId="33B772D7" w14:textId="77777777" w:rsidTr="00BB5A83">
              <w:trPr>
                <w:tblHeader/>
                <w:jc w:val="center"/>
              </w:trPr>
              <w:tc>
                <w:tcPr>
                  <w:tcW w:w="3426" w:type="dxa"/>
                </w:tcPr>
                <w:p w14:paraId="7A282222" w14:textId="77777777" w:rsidR="00806E4B" w:rsidRPr="00806E4B" w:rsidRDefault="00806E4B" w:rsidP="00806E4B">
                  <w:pPr>
                    <w:jc w:val="center"/>
                    <w:rPr>
                      <w:b/>
                    </w:rPr>
                  </w:pPr>
                  <w:r w:rsidRPr="00806E4B">
                    <w:rPr>
                      <w:b/>
                    </w:rPr>
                    <w:t>Estrategia</w:t>
                  </w:r>
                </w:p>
              </w:tc>
              <w:tc>
                <w:tcPr>
                  <w:tcW w:w="2835" w:type="dxa"/>
                </w:tcPr>
                <w:p w14:paraId="70B2752C" w14:textId="77777777" w:rsidR="00806E4B" w:rsidRPr="00806E4B" w:rsidRDefault="00806E4B" w:rsidP="00806E4B">
                  <w:pPr>
                    <w:jc w:val="center"/>
                    <w:rPr>
                      <w:b/>
                    </w:rPr>
                  </w:pPr>
                  <w:r w:rsidRPr="00806E4B">
                    <w:rPr>
                      <w:b/>
                    </w:rPr>
                    <w:t>Información</w:t>
                  </w:r>
                </w:p>
              </w:tc>
              <w:tc>
                <w:tcPr>
                  <w:tcW w:w="3969" w:type="dxa"/>
                </w:tcPr>
                <w:p w14:paraId="09461EE3" w14:textId="77777777" w:rsidR="00806E4B" w:rsidRPr="00806E4B" w:rsidRDefault="00806E4B" w:rsidP="00806E4B">
                  <w:pPr>
                    <w:jc w:val="center"/>
                    <w:rPr>
                      <w:b/>
                    </w:rPr>
                  </w:pPr>
                  <w:r w:rsidRPr="00806E4B">
                    <w:rPr>
                      <w:b/>
                    </w:rPr>
                    <w:t>Aplicaciones</w:t>
                  </w:r>
                </w:p>
              </w:tc>
              <w:tc>
                <w:tcPr>
                  <w:tcW w:w="4111" w:type="dxa"/>
                </w:tcPr>
                <w:p w14:paraId="621B8E5B" w14:textId="77777777" w:rsidR="00806E4B" w:rsidRPr="00806E4B" w:rsidRDefault="00806E4B" w:rsidP="00806E4B">
                  <w:pPr>
                    <w:jc w:val="center"/>
                    <w:rPr>
                      <w:b/>
                    </w:rPr>
                  </w:pPr>
                  <w:r w:rsidRPr="00806E4B">
                    <w:rPr>
                      <w:b/>
                    </w:rPr>
                    <w:t>Plataforma</w:t>
                  </w:r>
                </w:p>
              </w:tc>
              <w:tc>
                <w:tcPr>
                  <w:tcW w:w="3685" w:type="dxa"/>
                </w:tcPr>
                <w:p w14:paraId="5631131F" w14:textId="77777777" w:rsidR="00806E4B" w:rsidRPr="00806E4B" w:rsidRDefault="00806E4B" w:rsidP="00806E4B">
                  <w:pPr>
                    <w:jc w:val="center"/>
                    <w:rPr>
                      <w:b/>
                    </w:rPr>
                  </w:pPr>
                  <w:r w:rsidRPr="00806E4B">
                    <w:rPr>
                      <w:b/>
                    </w:rPr>
                    <w:t>Mejora Continua</w:t>
                  </w:r>
                </w:p>
              </w:tc>
            </w:tr>
            <w:tr w:rsidR="00806E4B" w14:paraId="3AFABB0B" w14:textId="77777777" w:rsidTr="00BB5A83">
              <w:trPr>
                <w:jc w:val="center"/>
              </w:trPr>
              <w:tc>
                <w:tcPr>
                  <w:tcW w:w="3426" w:type="dxa"/>
                </w:tcPr>
                <w:p w14:paraId="1FBD6F22" w14:textId="41E2E38D" w:rsidR="00806E4B" w:rsidRPr="000B658F" w:rsidRDefault="00806E4B" w:rsidP="00806E4B">
                  <w:pPr>
                    <w:jc w:val="both"/>
                    <w:rPr>
                      <w:sz w:val="16"/>
                    </w:rPr>
                  </w:pPr>
                  <w:r w:rsidRPr="0092596F">
                    <w:rPr>
                      <w:b/>
                      <w:sz w:val="16"/>
                    </w:rPr>
                    <w:t>Asesoramiento</w:t>
                  </w:r>
                  <w:r w:rsidRPr="000B658F">
                    <w:rPr>
                      <w:sz w:val="16"/>
                    </w:rPr>
                    <w:t xml:space="preserve">: Son aquellas actividades en las cuales representantes de la </w:t>
                  </w:r>
                  <w:r w:rsidR="00E62293">
                    <w:rPr>
                      <w:sz w:val="16"/>
                    </w:rPr>
                    <w:t>OFICINA DE TECNOLOGÍAS DE LA INFORMACIÓN</w:t>
                  </w:r>
                  <w:r w:rsidRPr="000B658F">
                    <w:rPr>
                      <w:sz w:val="16"/>
                    </w:rPr>
                    <w:t xml:space="preserve"> en cualquiera de sus grupos brindan guía, orientación y apoyo en decisiones sobre implementaciones de TI a cualquier otra dependencia de la SNS.</w:t>
                  </w:r>
                </w:p>
              </w:tc>
              <w:tc>
                <w:tcPr>
                  <w:tcW w:w="2835" w:type="dxa"/>
                </w:tcPr>
                <w:p w14:paraId="415D3AB3" w14:textId="3455D49F" w:rsidR="00806E4B" w:rsidRPr="000B658F" w:rsidRDefault="00806E4B" w:rsidP="00806E4B">
                  <w:pPr>
                    <w:jc w:val="both"/>
                    <w:rPr>
                      <w:sz w:val="16"/>
                    </w:rPr>
                  </w:pPr>
                  <w:r w:rsidRPr="006B6CE7">
                    <w:rPr>
                      <w:b/>
                      <w:sz w:val="16"/>
                    </w:rPr>
                    <w:t>Almacenamiento</w:t>
                  </w:r>
                  <w:r>
                    <w:rPr>
                      <w:sz w:val="16"/>
                    </w:rPr>
                    <w:t xml:space="preserve">: Son aquellos servicios en los que se dispone de dispositivos de almacenamiento para resguardar los activos </w:t>
                  </w:r>
                  <w:r w:rsidR="003C3849">
                    <w:rPr>
                      <w:sz w:val="16"/>
                    </w:rPr>
                    <w:t>de información</w:t>
                  </w:r>
                  <w:r>
                    <w:rPr>
                      <w:sz w:val="16"/>
                    </w:rPr>
                    <w:t xml:space="preserve"> de la Entidad en formato electrónico.</w:t>
                  </w:r>
                </w:p>
              </w:tc>
              <w:tc>
                <w:tcPr>
                  <w:tcW w:w="3969" w:type="dxa"/>
                </w:tcPr>
                <w:p w14:paraId="30A1CC94" w14:textId="1870A380" w:rsidR="00806E4B" w:rsidRPr="006B6CE7" w:rsidRDefault="00806E4B" w:rsidP="00806E4B">
                  <w:pPr>
                    <w:jc w:val="both"/>
                    <w:rPr>
                      <w:sz w:val="16"/>
                    </w:rPr>
                  </w:pPr>
                  <w:r w:rsidRPr="006B6CE7">
                    <w:rPr>
                      <w:b/>
                      <w:sz w:val="16"/>
                    </w:rPr>
                    <w:t>Nuevos sistemas de información</w:t>
                  </w:r>
                  <w:r>
                    <w:rPr>
                      <w:b/>
                      <w:sz w:val="16"/>
                    </w:rPr>
                    <w:t xml:space="preserve">: </w:t>
                  </w:r>
                  <w:r>
                    <w:rPr>
                      <w:sz w:val="16"/>
                    </w:rPr>
                    <w:t xml:space="preserve">Servicio de la </w:t>
                  </w:r>
                  <w:r w:rsidR="00E62293">
                    <w:rPr>
                      <w:sz w:val="16"/>
                    </w:rPr>
                    <w:t>OFICINA DE TECNOLOGÍAS DE LA INFORMACIÓN</w:t>
                  </w:r>
                  <w:r>
                    <w:rPr>
                      <w:sz w:val="16"/>
                    </w:rPr>
                    <w:t xml:space="preserve"> en el cual después de un ejercicio de arquitectura de TI provee nuevos sistemas de información en aras de apoyar el cumplimiento de las funciones y misión de la entidad. Estos pueden ser proveídos mediante desarrollos internos o mediante de contrataciones de terceros</w:t>
                  </w:r>
                </w:p>
              </w:tc>
              <w:tc>
                <w:tcPr>
                  <w:tcW w:w="4111" w:type="dxa"/>
                </w:tcPr>
                <w:p w14:paraId="4A3224A7" w14:textId="52A2E0A9" w:rsidR="00806E4B" w:rsidRPr="00B75C4F" w:rsidRDefault="00806E4B" w:rsidP="00806E4B">
                  <w:pPr>
                    <w:jc w:val="both"/>
                    <w:rPr>
                      <w:sz w:val="16"/>
                    </w:rPr>
                  </w:pPr>
                  <w:r w:rsidRPr="00B75C4F">
                    <w:rPr>
                      <w:b/>
                      <w:sz w:val="16"/>
                    </w:rPr>
                    <w:t>Seguridad informática</w:t>
                  </w:r>
                  <w:r>
                    <w:rPr>
                      <w:b/>
                      <w:sz w:val="16"/>
                    </w:rPr>
                    <w:t xml:space="preserve">: </w:t>
                  </w:r>
                  <w:r>
                    <w:rPr>
                      <w:sz w:val="16"/>
                    </w:rPr>
                    <w:t xml:space="preserve">Actividades mediante las cuales </w:t>
                  </w:r>
                  <w:r w:rsidR="003C3849">
                    <w:rPr>
                      <w:sz w:val="16"/>
                    </w:rPr>
                    <w:t>se definen</w:t>
                  </w:r>
                  <w:r>
                    <w:rPr>
                      <w:sz w:val="16"/>
                    </w:rPr>
                    <w:t>, implementan, administran y controlan las herramientas de seguridad informática.</w:t>
                  </w:r>
                </w:p>
              </w:tc>
              <w:tc>
                <w:tcPr>
                  <w:tcW w:w="3685" w:type="dxa"/>
                </w:tcPr>
                <w:p w14:paraId="00B5012D" w14:textId="1700682F" w:rsidR="00806E4B" w:rsidRPr="00983952" w:rsidRDefault="00806E4B" w:rsidP="00806E4B">
                  <w:pPr>
                    <w:jc w:val="both"/>
                    <w:rPr>
                      <w:sz w:val="16"/>
                    </w:rPr>
                  </w:pPr>
                  <w:r w:rsidRPr="00983952">
                    <w:rPr>
                      <w:b/>
                      <w:sz w:val="16"/>
                    </w:rPr>
                    <w:t>Políticas:</w:t>
                  </w:r>
                  <w:r>
                    <w:rPr>
                      <w:b/>
                      <w:sz w:val="16"/>
                    </w:rPr>
                    <w:t xml:space="preserve"> </w:t>
                  </w:r>
                  <w:r>
                    <w:rPr>
                      <w:sz w:val="16"/>
                    </w:rPr>
                    <w:t xml:space="preserve">Actividades en las que la </w:t>
                  </w:r>
                  <w:r w:rsidR="00E62293">
                    <w:rPr>
                      <w:sz w:val="16"/>
                    </w:rPr>
                    <w:t>OFICINA DE TECNOLOGÍAS DE LA INFORMACIÓN</w:t>
                  </w:r>
                  <w:r>
                    <w:rPr>
                      <w:sz w:val="16"/>
                    </w:rPr>
                    <w:t xml:space="preserve"> actualiza los lineamientos, estándares de </w:t>
                  </w:r>
                  <w:r w:rsidR="003C3849">
                    <w:rPr>
                      <w:sz w:val="16"/>
                    </w:rPr>
                    <w:t>operación, y</w:t>
                  </w:r>
                  <w:r>
                    <w:rPr>
                      <w:sz w:val="16"/>
                    </w:rPr>
                    <w:t xml:space="preserve"> da cumplimiento a normatividad y disposiciones internas de la Entidad.</w:t>
                  </w:r>
                </w:p>
              </w:tc>
            </w:tr>
            <w:tr w:rsidR="00806E4B" w14:paraId="56B63988" w14:textId="77777777" w:rsidTr="00BB5A83">
              <w:trPr>
                <w:jc w:val="center"/>
              </w:trPr>
              <w:tc>
                <w:tcPr>
                  <w:tcW w:w="3426" w:type="dxa"/>
                </w:tcPr>
                <w:p w14:paraId="3FE66878" w14:textId="1EA41B6A" w:rsidR="00806E4B" w:rsidRPr="000B658F" w:rsidRDefault="00806E4B" w:rsidP="00806E4B">
                  <w:pPr>
                    <w:jc w:val="both"/>
                    <w:rPr>
                      <w:sz w:val="16"/>
                    </w:rPr>
                  </w:pPr>
                  <w:r w:rsidRPr="006B6CE7">
                    <w:rPr>
                      <w:b/>
                      <w:sz w:val="16"/>
                    </w:rPr>
                    <w:t>Formulación del PETIC</w:t>
                  </w:r>
                  <w:r>
                    <w:rPr>
                      <w:sz w:val="16"/>
                    </w:rPr>
                    <w:t xml:space="preserve">: </w:t>
                  </w:r>
                  <w:r w:rsidR="003C3849">
                    <w:rPr>
                      <w:sz w:val="16"/>
                    </w:rPr>
                    <w:t>Actividades en</w:t>
                  </w:r>
                  <w:r>
                    <w:rPr>
                      <w:sz w:val="16"/>
                    </w:rPr>
                    <w:t xml:space="preserve"> las cuales la </w:t>
                  </w:r>
                  <w:r w:rsidR="00E62293">
                    <w:rPr>
                      <w:sz w:val="16"/>
                    </w:rPr>
                    <w:t>OFICINA DE TECNOLOGÍAS DE LA INFORMACIÓN</w:t>
                  </w:r>
                  <w:r>
                    <w:rPr>
                      <w:sz w:val="16"/>
                    </w:rPr>
                    <w:t xml:space="preserve"> en articulación con las necesidades de la Entidad propone un plan Estratégico de Tecnologías de la Información con vigencia mínimo a cuatro años y sujeto a actualización anual, visionando mejoramiento y optimización de recursos y procesos de la entidad apalancando l cumplimiento de la estrategia de la entidad</w:t>
                  </w:r>
                </w:p>
              </w:tc>
              <w:tc>
                <w:tcPr>
                  <w:tcW w:w="2835" w:type="dxa"/>
                </w:tcPr>
                <w:p w14:paraId="05428FE0" w14:textId="77777777" w:rsidR="00806E4B" w:rsidRPr="006B6CE7" w:rsidRDefault="00806E4B" w:rsidP="00806E4B">
                  <w:pPr>
                    <w:jc w:val="both"/>
                    <w:rPr>
                      <w:sz w:val="16"/>
                    </w:rPr>
                  </w:pPr>
                  <w:r w:rsidRPr="006B6CE7">
                    <w:rPr>
                      <w:b/>
                      <w:sz w:val="16"/>
                    </w:rPr>
                    <w:t>Procesamiento</w:t>
                  </w:r>
                  <w:r>
                    <w:rPr>
                      <w:b/>
                      <w:sz w:val="16"/>
                    </w:rPr>
                    <w:t xml:space="preserve">: </w:t>
                  </w:r>
                  <w:r>
                    <w:rPr>
                      <w:sz w:val="16"/>
                    </w:rPr>
                    <w:t>Son las funcionalidades de un grupo de herramientas y sistemas de información, que tomando la información de las bases de datos la procesa y dispone en el formato adecuado para apoyar la toma de decisiones.</w:t>
                  </w:r>
                </w:p>
              </w:tc>
              <w:tc>
                <w:tcPr>
                  <w:tcW w:w="3969" w:type="dxa"/>
                </w:tcPr>
                <w:p w14:paraId="65963467" w14:textId="06C32F8D" w:rsidR="00806E4B" w:rsidRPr="006B6CE7" w:rsidRDefault="00806E4B" w:rsidP="00806E4B">
                  <w:pPr>
                    <w:jc w:val="both"/>
                    <w:rPr>
                      <w:sz w:val="16"/>
                    </w:rPr>
                  </w:pPr>
                  <w:r w:rsidRPr="006B6CE7">
                    <w:rPr>
                      <w:b/>
                      <w:sz w:val="16"/>
                    </w:rPr>
                    <w:t>Mejoras</w:t>
                  </w:r>
                  <w:r>
                    <w:rPr>
                      <w:b/>
                      <w:sz w:val="16"/>
                    </w:rPr>
                    <w:t xml:space="preserve"> y </w:t>
                  </w:r>
                  <w:r w:rsidRPr="006B6CE7">
                    <w:rPr>
                      <w:b/>
                      <w:sz w:val="16"/>
                    </w:rPr>
                    <w:t>Mantenimiento a los sistemas actuales</w:t>
                  </w:r>
                  <w:r>
                    <w:rPr>
                      <w:b/>
                      <w:sz w:val="16"/>
                    </w:rPr>
                    <w:t xml:space="preserve">: </w:t>
                  </w:r>
                  <w:r w:rsidRPr="006B6CE7">
                    <w:rPr>
                      <w:sz w:val="16"/>
                    </w:rPr>
                    <w:t xml:space="preserve">Servicio de la </w:t>
                  </w:r>
                  <w:r w:rsidR="00E62293">
                    <w:rPr>
                      <w:sz w:val="16"/>
                    </w:rPr>
                    <w:t>OFICINA DE TECNOLOGÍAS DE LA INFORMACIÓN</w:t>
                  </w:r>
                  <w:r w:rsidRPr="006B6CE7">
                    <w:rPr>
                      <w:sz w:val="16"/>
                    </w:rPr>
                    <w:t xml:space="preserve"> en el cual se procede al proceso de implementación de mejoras funcionales sistemas de información actuales.  Siendo responsabilidad de la </w:t>
                  </w:r>
                  <w:r w:rsidR="00E62293">
                    <w:rPr>
                      <w:sz w:val="16"/>
                    </w:rPr>
                    <w:t>OFICINA DE TECNOLOGÍAS DE LA INFORMACIÓN</w:t>
                  </w:r>
                  <w:r w:rsidRPr="006B6CE7">
                    <w:rPr>
                      <w:sz w:val="16"/>
                    </w:rPr>
                    <w:t xml:space="preserve"> ya sea mediante desarrollos internos a cargo del Grupo de Aplicaciones de TI o mediante de contrataciones de terceros</w:t>
                  </w:r>
                </w:p>
              </w:tc>
              <w:tc>
                <w:tcPr>
                  <w:tcW w:w="4111" w:type="dxa"/>
                </w:tcPr>
                <w:p w14:paraId="4E653DD1" w14:textId="51C14595" w:rsidR="00806E4B" w:rsidRPr="00983952" w:rsidRDefault="00806E4B" w:rsidP="00806E4B">
                  <w:pPr>
                    <w:jc w:val="both"/>
                    <w:rPr>
                      <w:sz w:val="16"/>
                    </w:rPr>
                  </w:pPr>
                  <w:r w:rsidRPr="00983952">
                    <w:rPr>
                      <w:b/>
                      <w:sz w:val="16"/>
                    </w:rPr>
                    <w:t>Infraestructura</w:t>
                  </w:r>
                  <w:r>
                    <w:rPr>
                      <w:b/>
                      <w:sz w:val="16"/>
                    </w:rPr>
                    <w:t xml:space="preserve"> y </w:t>
                  </w:r>
                  <w:r w:rsidRPr="005D1F62">
                    <w:rPr>
                      <w:b/>
                      <w:sz w:val="16"/>
                    </w:rPr>
                    <w:t>Soporte</w:t>
                  </w:r>
                  <w:r>
                    <w:rPr>
                      <w:b/>
                      <w:sz w:val="16"/>
                    </w:rPr>
                    <w:t xml:space="preserve">: </w:t>
                  </w:r>
                  <w:r>
                    <w:rPr>
                      <w:sz w:val="16"/>
                    </w:rPr>
                    <w:t xml:space="preserve">Actividades mediante las cuales el Grupo de Infraestructura y Soporte de la </w:t>
                  </w:r>
                  <w:r w:rsidR="00E62293">
                    <w:rPr>
                      <w:sz w:val="16"/>
                    </w:rPr>
                    <w:t>OFICINA DE TECNOLOGÍAS DE LA INFORMACIÓN</w:t>
                  </w:r>
                  <w:r>
                    <w:rPr>
                      <w:sz w:val="16"/>
                    </w:rPr>
                    <w:t xml:space="preserve"> garantiza la adecuada operación del hardware, software y comunicaciones de la </w:t>
                  </w:r>
                  <w:r w:rsidR="003C3849">
                    <w:rPr>
                      <w:sz w:val="16"/>
                    </w:rPr>
                    <w:t xml:space="preserve">plataforma </w:t>
                  </w:r>
                  <w:r w:rsidR="003C3849">
                    <w:rPr>
                      <w:b/>
                      <w:sz w:val="16"/>
                    </w:rPr>
                    <w:t>base</w:t>
                  </w:r>
                  <w:r w:rsidRPr="00983952">
                    <w:rPr>
                      <w:sz w:val="16"/>
                    </w:rPr>
                    <w:t xml:space="preserve"> de la Entidad</w:t>
                  </w:r>
                  <w:r>
                    <w:rPr>
                      <w:sz w:val="16"/>
                    </w:rPr>
                    <w:t>.</w:t>
                  </w:r>
                </w:p>
              </w:tc>
              <w:tc>
                <w:tcPr>
                  <w:tcW w:w="3685" w:type="dxa"/>
                </w:tcPr>
                <w:p w14:paraId="1D015212" w14:textId="22079CBD" w:rsidR="00806E4B" w:rsidRPr="00340BD8" w:rsidRDefault="00806E4B" w:rsidP="00806E4B">
                  <w:pPr>
                    <w:jc w:val="both"/>
                    <w:rPr>
                      <w:sz w:val="16"/>
                    </w:rPr>
                  </w:pPr>
                  <w:r w:rsidRPr="00340BD8">
                    <w:rPr>
                      <w:b/>
                      <w:sz w:val="16"/>
                    </w:rPr>
                    <w:t>Procesos</w:t>
                  </w:r>
                  <w:r>
                    <w:rPr>
                      <w:b/>
                      <w:sz w:val="16"/>
                    </w:rPr>
                    <w:t xml:space="preserve"> y </w:t>
                  </w:r>
                  <w:r w:rsidRPr="00340BD8">
                    <w:rPr>
                      <w:b/>
                      <w:sz w:val="16"/>
                    </w:rPr>
                    <w:t>Procedimientos</w:t>
                  </w:r>
                  <w:r>
                    <w:rPr>
                      <w:b/>
                      <w:sz w:val="16"/>
                    </w:rPr>
                    <w:t xml:space="preserve">: </w:t>
                  </w:r>
                  <w:r>
                    <w:rPr>
                      <w:sz w:val="16"/>
                    </w:rPr>
                    <w:t xml:space="preserve">Actividades mediante las cuales la </w:t>
                  </w:r>
                  <w:r w:rsidR="00E62293">
                    <w:rPr>
                      <w:sz w:val="16"/>
                    </w:rPr>
                    <w:t>OFICINA DE TECNOLOGÍAS DE LA INFORMACIÓN</w:t>
                  </w:r>
                  <w:r>
                    <w:rPr>
                      <w:sz w:val="16"/>
                    </w:rPr>
                    <w:t xml:space="preserve"> modela y documenta sus procesos orientados al gobierno y gestión de TI en articulación al Subsistema de Gestión de Calidad.</w:t>
                  </w:r>
                </w:p>
              </w:tc>
            </w:tr>
            <w:tr w:rsidR="00806E4B" w14:paraId="5C004C40" w14:textId="77777777" w:rsidTr="00BB5A83">
              <w:trPr>
                <w:trHeight w:val="1267"/>
                <w:jc w:val="center"/>
              </w:trPr>
              <w:tc>
                <w:tcPr>
                  <w:tcW w:w="3426" w:type="dxa"/>
                </w:tcPr>
                <w:p w14:paraId="27C9EAB4" w14:textId="4AD1B113" w:rsidR="00806E4B" w:rsidRPr="000B658F" w:rsidRDefault="00806E4B" w:rsidP="00806E4B">
                  <w:pPr>
                    <w:jc w:val="both"/>
                    <w:rPr>
                      <w:sz w:val="16"/>
                    </w:rPr>
                  </w:pPr>
                  <w:r w:rsidRPr="00E02C03">
                    <w:rPr>
                      <w:b/>
                      <w:sz w:val="16"/>
                    </w:rPr>
                    <w:t>Estrategia GEL</w:t>
                  </w:r>
                  <w:r>
                    <w:rPr>
                      <w:sz w:val="16"/>
                    </w:rPr>
                    <w:t xml:space="preserve">: Actividades mediante las cuales la </w:t>
                  </w:r>
                  <w:r w:rsidR="00E62293">
                    <w:rPr>
                      <w:sz w:val="16"/>
                    </w:rPr>
                    <w:t>OFICINA DE TECNOLOGÍAS DE LA INFORMACIÓN</w:t>
                  </w:r>
                  <w:r>
                    <w:rPr>
                      <w:sz w:val="16"/>
                    </w:rPr>
                    <w:t xml:space="preserve"> en articulación con la Oficina de Planeación ejecutan el Plan de acción GEL vigente en cumplimiento con los compromisos en plazos y metas establecidos por el Gobierno Nacional.</w:t>
                  </w:r>
                </w:p>
              </w:tc>
              <w:tc>
                <w:tcPr>
                  <w:tcW w:w="2835" w:type="dxa"/>
                </w:tcPr>
                <w:p w14:paraId="083DBC22" w14:textId="77777777" w:rsidR="00806E4B" w:rsidRPr="006B6CE7" w:rsidRDefault="00806E4B" w:rsidP="00806E4B">
                  <w:pPr>
                    <w:jc w:val="both"/>
                    <w:rPr>
                      <w:sz w:val="16"/>
                    </w:rPr>
                  </w:pPr>
                  <w:r w:rsidRPr="006B6CE7">
                    <w:rPr>
                      <w:b/>
                      <w:sz w:val="16"/>
                    </w:rPr>
                    <w:t>Interoperabilidad</w:t>
                  </w:r>
                  <w:r>
                    <w:rPr>
                      <w:b/>
                      <w:sz w:val="16"/>
                    </w:rPr>
                    <w:t xml:space="preserve">: </w:t>
                  </w:r>
                  <w:r>
                    <w:rPr>
                      <w:sz w:val="16"/>
                    </w:rPr>
                    <w:t>Son las capacidades tecnológicas que permiten que sistemas de la Entidad y sistemas de terceros intercambien información.</w:t>
                  </w:r>
                </w:p>
              </w:tc>
              <w:tc>
                <w:tcPr>
                  <w:tcW w:w="3969" w:type="dxa"/>
                </w:tcPr>
                <w:p w14:paraId="4367156E" w14:textId="3D928B75" w:rsidR="00806E4B" w:rsidRPr="006B6CE7" w:rsidRDefault="00806E4B" w:rsidP="00806E4B">
                  <w:pPr>
                    <w:jc w:val="both"/>
                    <w:rPr>
                      <w:sz w:val="16"/>
                    </w:rPr>
                  </w:pPr>
                  <w:r w:rsidRPr="006B6CE7">
                    <w:rPr>
                      <w:b/>
                      <w:sz w:val="16"/>
                    </w:rPr>
                    <w:t>Evolución:</w:t>
                  </w:r>
                  <w:r>
                    <w:rPr>
                      <w:b/>
                      <w:sz w:val="16"/>
                    </w:rPr>
                    <w:t xml:space="preserve"> </w:t>
                  </w:r>
                  <w:r w:rsidRPr="006B6CE7">
                    <w:rPr>
                      <w:sz w:val="16"/>
                    </w:rPr>
                    <w:t xml:space="preserve">Servicio de la </w:t>
                  </w:r>
                  <w:r w:rsidR="00E62293">
                    <w:rPr>
                      <w:sz w:val="16"/>
                    </w:rPr>
                    <w:t>OFICINA DE TECNOLOGÍAS DE LA INFORMACIÓN</w:t>
                  </w:r>
                  <w:r w:rsidRPr="006B6CE7">
                    <w:rPr>
                      <w:sz w:val="16"/>
                    </w:rPr>
                    <w:t xml:space="preserve"> en el cual después de un ejercicio de arquitectura de TI</w:t>
                  </w:r>
                  <w:r>
                    <w:rPr>
                      <w:sz w:val="16"/>
                    </w:rPr>
                    <w:t xml:space="preserve"> y valoración de Infraestructura y </w:t>
                  </w:r>
                  <w:r w:rsidR="003C3849">
                    <w:rPr>
                      <w:sz w:val="16"/>
                    </w:rPr>
                    <w:t xml:space="preserve">Soporte, </w:t>
                  </w:r>
                  <w:r w:rsidR="003C3849" w:rsidRPr="006B6CE7">
                    <w:rPr>
                      <w:sz w:val="16"/>
                    </w:rPr>
                    <w:t>se</w:t>
                  </w:r>
                  <w:r w:rsidRPr="006B6CE7">
                    <w:rPr>
                      <w:sz w:val="16"/>
                    </w:rPr>
                    <w:t xml:space="preserve"> procede a</w:t>
                  </w:r>
                  <w:r>
                    <w:rPr>
                      <w:sz w:val="16"/>
                    </w:rPr>
                    <w:t xml:space="preserve"> aplicar cambios a nivel de plataforma base o arquitectura de referencia que afecte los</w:t>
                  </w:r>
                  <w:r w:rsidRPr="006B6CE7">
                    <w:rPr>
                      <w:sz w:val="16"/>
                    </w:rPr>
                    <w:t xml:space="preserve"> </w:t>
                  </w:r>
                  <w:r>
                    <w:rPr>
                      <w:sz w:val="16"/>
                    </w:rPr>
                    <w:t>sist</w:t>
                  </w:r>
                  <w:r w:rsidRPr="006B6CE7">
                    <w:rPr>
                      <w:sz w:val="16"/>
                    </w:rPr>
                    <w:t>emas de información</w:t>
                  </w:r>
                  <w:r>
                    <w:rPr>
                      <w:sz w:val="16"/>
                    </w:rPr>
                    <w:t xml:space="preserve"> actuales</w:t>
                  </w:r>
                  <w:r w:rsidRPr="006B6CE7">
                    <w:rPr>
                      <w:sz w:val="16"/>
                    </w:rPr>
                    <w:t xml:space="preserve"> tanto misional como de apoyo.  </w:t>
                  </w:r>
                </w:p>
              </w:tc>
              <w:tc>
                <w:tcPr>
                  <w:tcW w:w="4111" w:type="dxa"/>
                </w:tcPr>
                <w:p w14:paraId="64ADF5D3" w14:textId="68F4F42D" w:rsidR="00806E4B" w:rsidRPr="00983952" w:rsidRDefault="00806E4B" w:rsidP="00806E4B">
                  <w:pPr>
                    <w:jc w:val="both"/>
                    <w:rPr>
                      <w:sz w:val="16"/>
                    </w:rPr>
                  </w:pPr>
                  <w:r w:rsidRPr="00983952">
                    <w:rPr>
                      <w:b/>
                      <w:sz w:val="16"/>
                    </w:rPr>
                    <w:t>Administración</w:t>
                  </w:r>
                  <w:r>
                    <w:rPr>
                      <w:b/>
                      <w:sz w:val="16"/>
                    </w:rPr>
                    <w:t xml:space="preserve">: </w:t>
                  </w:r>
                  <w:r w:rsidRPr="00983952">
                    <w:rPr>
                      <w:sz w:val="16"/>
                    </w:rPr>
                    <w:t xml:space="preserve">Actividades </w:t>
                  </w:r>
                  <w:r>
                    <w:rPr>
                      <w:sz w:val="16"/>
                    </w:rPr>
                    <w:t xml:space="preserve">de monitoreo y seguimiento </w:t>
                  </w:r>
                  <w:r w:rsidRPr="00983952">
                    <w:rPr>
                      <w:sz w:val="16"/>
                    </w:rPr>
                    <w:t>mediante las cuales el Grupo de Infraestructur</w:t>
                  </w:r>
                  <w:r>
                    <w:rPr>
                      <w:sz w:val="16"/>
                    </w:rPr>
                    <w:t xml:space="preserve">a y Soporte de la </w:t>
                  </w:r>
                  <w:r w:rsidR="00E62293">
                    <w:rPr>
                      <w:sz w:val="16"/>
                    </w:rPr>
                    <w:t>OFICINA DE TECNOLOGÍAS DE LA INFORMACIÓN</w:t>
                  </w:r>
                  <w:r>
                    <w:rPr>
                      <w:sz w:val="16"/>
                    </w:rPr>
                    <w:t xml:space="preserve"> gestionan </w:t>
                  </w:r>
                  <w:r w:rsidR="003C3849">
                    <w:rPr>
                      <w:sz w:val="16"/>
                    </w:rPr>
                    <w:t xml:space="preserve">la </w:t>
                  </w:r>
                  <w:r w:rsidR="003C3849" w:rsidRPr="00983952">
                    <w:rPr>
                      <w:sz w:val="16"/>
                    </w:rPr>
                    <w:t>operación</w:t>
                  </w:r>
                  <w:r w:rsidRPr="00983952">
                    <w:rPr>
                      <w:sz w:val="16"/>
                    </w:rPr>
                    <w:t xml:space="preserve"> del hardware, software y comunicaciones de la </w:t>
                  </w:r>
                  <w:r w:rsidR="00E061C3" w:rsidRPr="00983952">
                    <w:rPr>
                      <w:sz w:val="16"/>
                    </w:rPr>
                    <w:t>plataforma base</w:t>
                  </w:r>
                  <w:r w:rsidRPr="00983952">
                    <w:rPr>
                      <w:sz w:val="16"/>
                    </w:rPr>
                    <w:t xml:space="preserve"> de la Entidad.</w:t>
                  </w:r>
                </w:p>
              </w:tc>
              <w:tc>
                <w:tcPr>
                  <w:tcW w:w="3685" w:type="dxa"/>
                </w:tcPr>
                <w:p w14:paraId="00BC89D4" w14:textId="148439BE" w:rsidR="00806E4B" w:rsidRPr="00340BD8" w:rsidRDefault="00806E4B" w:rsidP="00806E4B">
                  <w:pPr>
                    <w:jc w:val="both"/>
                    <w:rPr>
                      <w:sz w:val="16"/>
                    </w:rPr>
                  </w:pPr>
                  <w:r w:rsidRPr="00340BD8">
                    <w:rPr>
                      <w:b/>
                      <w:sz w:val="16"/>
                    </w:rPr>
                    <w:t>Documentos</w:t>
                  </w:r>
                  <w:r>
                    <w:rPr>
                      <w:b/>
                      <w:sz w:val="16"/>
                    </w:rPr>
                    <w:t xml:space="preserve">: </w:t>
                  </w:r>
                  <w:r w:rsidRPr="00340BD8">
                    <w:rPr>
                      <w:sz w:val="16"/>
                    </w:rPr>
                    <w:t xml:space="preserve">Actividades mediante las cuales la </w:t>
                  </w:r>
                  <w:r w:rsidR="00E62293">
                    <w:rPr>
                      <w:sz w:val="16"/>
                    </w:rPr>
                    <w:t>OFICINA DE TECNOLOGÍAS DE LA INFORMACIÓN</w:t>
                  </w:r>
                  <w:r w:rsidRPr="00340BD8">
                    <w:rPr>
                      <w:sz w:val="16"/>
                    </w:rPr>
                    <w:t xml:space="preserve"> </w:t>
                  </w:r>
                  <w:r>
                    <w:rPr>
                      <w:sz w:val="16"/>
                    </w:rPr>
                    <w:t>estructura</w:t>
                  </w:r>
                  <w:r w:rsidRPr="00340BD8">
                    <w:rPr>
                      <w:sz w:val="16"/>
                    </w:rPr>
                    <w:t xml:space="preserve"> y documenta sus </w:t>
                  </w:r>
                  <w:r>
                    <w:rPr>
                      <w:sz w:val="16"/>
                    </w:rPr>
                    <w:t xml:space="preserve">activos de proceso (principios, guías, manuales, organigramas, etc.) orientados al gobierno y </w:t>
                  </w:r>
                  <w:r w:rsidRPr="00340BD8">
                    <w:rPr>
                      <w:sz w:val="16"/>
                    </w:rPr>
                    <w:t>gestión de TI</w:t>
                  </w:r>
                  <w:r>
                    <w:rPr>
                      <w:sz w:val="16"/>
                    </w:rPr>
                    <w:t>.</w:t>
                  </w:r>
                </w:p>
              </w:tc>
            </w:tr>
            <w:tr w:rsidR="00806E4B" w14:paraId="37EA6130" w14:textId="77777777" w:rsidTr="00BB5A83">
              <w:trPr>
                <w:jc w:val="center"/>
              </w:trPr>
              <w:tc>
                <w:tcPr>
                  <w:tcW w:w="3426" w:type="dxa"/>
                </w:tcPr>
                <w:p w14:paraId="127A22F9" w14:textId="599099FE" w:rsidR="00806E4B" w:rsidRPr="000B658F" w:rsidRDefault="00806E4B" w:rsidP="00806E4B">
                  <w:pPr>
                    <w:jc w:val="both"/>
                    <w:rPr>
                      <w:sz w:val="16"/>
                    </w:rPr>
                  </w:pPr>
                  <w:r w:rsidRPr="00E02C03">
                    <w:rPr>
                      <w:b/>
                      <w:sz w:val="16"/>
                    </w:rPr>
                    <w:t>Arquitectura</w:t>
                  </w:r>
                  <w:r>
                    <w:rPr>
                      <w:sz w:val="16"/>
                    </w:rPr>
                    <w:t xml:space="preserve">: Actividades en las cuales el Grupo de Arquitectura de TI de la </w:t>
                  </w:r>
                  <w:r w:rsidR="00E62293">
                    <w:rPr>
                      <w:sz w:val="16"/>
                    </w:rPr>
                    <w:t>OFICINA DE TECNOLOGÍAS DE LA INFORMACIÓN</w:t>
                  </w:r>
                  <w:r>
                    <w:rPr>
                      <w:sz w:val="16"/>
                    </w:rPr>
                    <w:t xml:space="preserve"> atendiendo </w:t>
                  </w:r>
                  <w:r>
                    <w:rPr>
                      <w:sz w:val="16"/>
                    </w:rPr>
                    <w:lastRenderedPageBreak/>
                    <w:t>requerimientos de nuevas soluciones aplican los ciclos de arquitectura de TI para la estructuración de los proyectos.</w:t>
                  </w:r>
                </w:p>
              </w:tc>
              <w:tc>
                <w:tcPr>
                  <w:tcW w:w="2835" w:type="dxa"/>
                </w:tcPr>
                <w:p w14:paraId="729C62BA" w14:textId="201D4EF5" w:rsidR="00806E4B" w:rsidRPr="006B6CE7" w:rsidRDefault="00806E4B" w:rsidP="00806E4B">
                  <w:pPr>
                    <w:jc w:val="both"/>
                    <w:rPr>
                      <w:sz w:val="16"/>
                    </w:rPr>
                  </w:pPr>
                  <w:r w:rsidRPr="006B6CE7">
                    <w:rPr>
                      <w:b/>
                      <w:sz w:val="16"/>
                    </w:rPr>
                    <w:lastRenderedPageBreak/>
                    <w:t>Apertura de datos:</w:t>
                  </w:r>
                  <w:r>
                    <w:rPr>
                      <w:sz w:val="16"/>
                    </w:rPr>
                    <w:t xml:space="preserve"> Es el servicio mediante el cual se apoya a la Entidad en </w:t>
                  </w:r>
                  <w:r>
                    <w:rPr>
                      <w:sz w:val="16"/>
                    </w:rPr>
                    <w:lastRenderedPageBreak/>
                    <w:t xml:space="preserve">la disposición </w:t>
                  </w:r>
                  <w:r w:rsidR="003C3849">
                    <w:rPr>
                      <w:sz w:val="16"/>
                    </w:rPr>
                    <w:t>de los</w:t>
                  </w:r>
                  <w:r>
                    <w:rPr>
                      <w:sz w:val="16"/>
                    </w:rPr>
                    <w:t xml:space="preserve"> </w:t>
                  </w:r>
                  <w:r w:rsidRPr="006B6CE7">
                    <w:rPr>
                      <w:sz w:val="16"/>
                    </w:rPr>
                    <w:t xml:space="preserve">datos digitales </w:t>
                  </w:r>
                  <w:r>
                    <w:rPr>
                      <w:sz w:val="16"/>
                    </w:rPr>
                    <w:t>c</w:t>
                  </w:r>
                  <w:r w:rsidRPr="006B6CE7">
                    <w:rPr>
                      <w:sz w:val="16"/>
                    </w:rPr>
                    <w:t>on las características</w:t>
                  </w:r>
                </w:p>
                <w:p w14:paraId="74846337" w14:textId="77777777" w:rsidR="00806E4B" w:rsidRPr="006B6CE7" w:rsidRDefault="00806E4B" w:rsidP="00806E4B">
                  <w:pPr>
                    <w:jc w:val="both"/>
                    <w:rPr>
                      <w:sz w:val="16"/>
                    </w:rPr>
                  </w:pPr>
                  <w:r w:rsidRPr="006B6CE7">
                    <w:rPr>
                      <w:sz w:val="16"/>
                    </w:rPr>
                    <w:t>técnicas y jurídicas necesarias para que</w:t>
                  </w:r>
                </w:p>
                <w:p w14:paraId="15DF39AE" w14:textId="77777777" w:rsidR="00806E4B" w:rsidRPr="006B6CE7" w:rsidRDefault="00806E4B" w:rsidP="00806E4B">
                  <w:pPr>
                    <w:jc w:val="both"/>
                    <w:rPr>
                      <w:sz w:val="16"/>
                    </w:rPr>
                  </w:pPr>
                  <w:r w:rsidRPr="006B6CE7">
                    <w:rPr>
                      <w:sz w:val="16"/>
                    </w:rPr>
                    <w:t>puedan ser usados, reutilizados y</w:t>
                  </w:r>
                </w:p>
                <w:p w14:paraId="2FB49610" w14:textId="77777777" w:rsidR="00806E4B" w:rsidRPr="006B6CE7" w:rsidRDefault="00806E4B" w:rsidP="00806E4B">
                  <w:pPr>
                    <w:jc w:val="both"/>
                    <w:rPr>
                      <w:sz w:val="16"/>
                    </w:rPr>
                  </w:pPr>
                  <w:r w:rsidRPr="006B6CE7">
                    <w:rPr>
                      <w:sz w:val="16"/>
                    </w:rPr>
                    <w:t>redistribuidos libremente por cualquier</w:t>
                  </w:r>
                </w:p>
                <w:p w14:paraId="3DEDB316" w14:textId="77777777" w:rsidR="00806E4B" w:rsidRPr="006B6CE7" w:rsidRDefault="00806E4B" w:rsidP="00806E4B">
                  <w:pPr>
                    <w:jc w:val="both"/>
                    <w:rPr>
                      <w:sz w:val="16"/>
                    </w:rPr>
                  </w:pPr>
                  <w:r w:rsidRPr="006B6CE7">
                    <w:rPr>
                      <w:sz w:val="16"/>
                    </w:rPr>
                    <w:t>persona, en cualquier momento y en</w:t>
                  </w:r>
                </w:p>
                <w:p w14:paraId="62FC3393" w14:textId="77777777" w:rsidR="00806E4B" w:rsidRPr="006B6CE7" w:rsidRDefault="00806E4B" w:rsidP="00806E4B">
                  <w:pPr>
                    <w:jc w:val="both"/>
                    <w:rPr>
                      <w:sz w:val="16"/>
                    </w:rPr>
                  </w:pPr>
                  <w:r w:rsidRPr="006B6CE7">
                    <w:rPr>
                      <w:sz w:val="16"/>
                    </w:rPr>
                    <w:t>cualquier lugar</w:t>
                  </w:r>
                </w:p>
              </w:tc>
              <w:tc>
                <w:tcPr>
                  <w:tcW w:w="3969" w:type="dxa"/>
                </w:tcPr>
                <w:p w14:paraId="00536D6A" w14:textId="77777777" w:rsidR="00806E4B" w:rsidRPr="000B658F" w:rsidRDefault="00806E4B" w:rsidP="00806E4B">
                  <w:pPr>
                    <w:jc w:val="both"/>
                    <w:rPr>
                      <w:sz w:val="16"/>
                    </w:rPr>
                  </w:pPr>
                </w:p>
              </w:tc>
              <w:tc>
                <w:tcPr>
                  <w:tcW w:w="4111" w:type="dxa"/>
                </w:tcPr>
                <w:p w14:paraId="1B993B46" w14:textId="77777777" w:rsidR="00806E4B" w:rsidRPr="00983952" w:rsidRDefault="00806E4B" w:rsidP="00806E4B">
                  <w:pPr>
                    <w:jc w:val="both"/>
                    <w:rPr>
                      <w:sz w:val="16"/>
                    </w:rPr>
                  </w:pPr>
                </w:p>
              </w:tc>
              <w:tc>
                <w:tcPr>
                  <w:tcW w:w="3685" w:type="dxa"/>
                </w:tcPr>
                <w:p w14:paraId="6083B602" w14:textId="4716DE23" w:rsidR="00806E4B" w:rsidRPr="00340BD8" w:rsidRDefault="00806E4B" w:rsidP="00806E4B">
                  <w:pPr>
                    <w:jc w:val="both"/>
                    <w:rPr>
                      <w:sz w:val="16"/>
                    </w:rPr>
                  </w:pPr>
                  <w:r w:rsidRPr="00340BD8">
                    <w:rPr>
                      <w:b/>
                      <w:sz w:val="16"/>
                    </w:rPr>
                    <w:t>Mejores Prácticas y Estándares</w:t>
                  </w:r>
                  <w:r>
                    <w:rPr>
                      <w:b/>
                      <w:sz w:val="16"/>
                    </w:rPr>
                    <w:t xml:space="preserve">: </w:t>
                  </w:r>
                  <w:r w:rsidRPr="00340BD8">
                    <w:rPr>
                      <w:sz w:val="16"/>
                    </w:rPr>
                    <w:t xml:space="preserve">Actividades mediante las cuales la </w:t>
                  </w:r>
                  <w:r w:rsidR="00E62293">
                    <w:rPr>
                      <w:sz w:val="16"/>
                    </w:rPr>
                    <w:t>OFICINA DE TECNOLOGÍAS DE LA INFORMACIÓN</w:t>
                  </w:r>
                  <w:r w:rsidRPr="00340BD8">
                    <w:rPr>
                      <w:sz w:val="16"/>
                    </w:rPr>
                    <w:t xml:space="preserve"> estructura y documenta </w:t>
                  </w:r>
                  <w:r>
                    <w:rPr>
                      <w:sz w:val="16"/>
                    </w:rPr>
                    <w:t xml:space="preserve">su </w:t>
                  </w:r>
                  <w:r>
                    <w:rPr>
                      <w:sz w:val="16"/>
                    </w:rPr>
                    <w:lastRenderedPageBreak/>
                    <w:t xml:space="preserve">enfoque de operación basado </w:t>
                  </w:r>
                  <w:r w:rsidR="003C3849">
                    <w:rPr>
                      <w:sz w:val="16"/>
                    </w:rPr>
                    <w:t>en estándares</w:t>
                  </w:r>
                  <w:r>
                    <w:rPr>
                      <w:sz w:val="16"/>
                    </w:rPr>
                    <w:t xml:space="preserve"> y mejores prácticas como: COBIT, ITIL, TOGAF, ISO 27001 entre otras</w:t>
                  </w:r>
                  <w:r w:rsidRPr="00340BD8">
                    <w:rPr>
                      <w:sz w:val="16"/>
                    </w:rPr>
                    <w:t xml:space="preserve"> orientados al gobierno y gestión de TI.</w:t>
                  </w:r>
                </w:p>
              </w:tc>
            </w:tr>
            <w:tr w:rsidR="00806E4B" w14:paraId="4DB54568" w14:textId="77777777" w:rsidTr="00BB5A83">
              <w:trPr>
                <w:jc w:val="center"/>
              </w:trPr>
              <w:tc>
                <w:tcPr>
                  <w:tcW w:w="3426" w:type="dxa"/>
                </w:tcPr>
                <w:p w14:paraId="359F4EF2" w14:textId="7708CF0E" w:rsidR="00806E4B" w:rsidRPr="000B658F" w:rsidRDefault="00806E4B" w:rsidP="00806E4B">
                  <w:pPr>
                    <w:jc w:val="both"/>
                    <w:rPr>
                      <w:sz w:val="16"/>
                    </w:rPr>
                  </w:pPr>
                  <w:r w:rsidRPr="000B658F">
                    <w:rPr>
                      <w:sz w:val="16"/>
                    </w:rPr>
                    <w:lastRenderedPageBreak/>
                    <w:t>Seguridad de la Información</w:t>
                  </w:r>
                  <w:r>
                    <w:rPr>
                      <w:sz w:val="16"/>
                    </w:rPr>
                    <w:t xml:space="preserve">: Actividades mediante las que la </w:t>
                  </w:r>
                  <w:r w:rsidR="00E62293">
                    <w:rPr>
                      <w:sz w:val="16"/>
                    </w:rPr>
                    <w:t>OFICINA DE TECNOLOGÍAS DE LA INFORMACIÓN</w:t>
                  </w:r>
                  <w:r>
                    <w:rPr>
                      <w:sz w:val="16"/>
                    </w:rPr>
                    <w:t xml:space="preserve"> da lineamientos a la Entidad para la adecuada Gestión de la Seguridad de la Información de la entidad y de terceros en su poder.</w:t>
                  </w:r>
                </w:p>
              </w:tc>
              <w:tc>
                <w:tcPr>
                  <w:tcW w:w="2835" w:type="dxa"/>
                </w:tcPr>
                <w:p w14:paraId="3BA471F5" w14:textId="77777777" w:rsidR="00806E4B" w:rsidRPr="000B658F" w:rsidRDefault="00806E4B" w:rsidP="00806E4B">
                  <w:pPr>
                    <w:jc w:val="both"/>
                    <w:rPr>
                      <w:sz w:val="16"/>
                    </w:rPr>
                  </w:pPr>
                </w:p>
              </w:tc>
              <w:tc>
                <w:tcPr>
                  <w:tcW w:w="3969" w:type="dxa"/>
                </w:tcPr>
                <w:p w14:paraId="2EB487E4" w14:textId="77777777" w:rsidR="00806E4B" w:rsidRPr="000B658F" w:rsidRDefault="00806E4B" w:rsidP="00806E4B">
                  <w:pPr>
                    <w:jc w:val="both"/>
                    <w:rPr>
                      <w:sz w:val="16"/>
                    </w:rPr>
                  </w:pPr>
                </w:p>
              </w:tc>
              <w:tc>
                <w:tcPr>
                  <w:tcW w:w="4111" w:type="dxa"/>
                </w:tcPr>
                <w:p w14:paraId="5ECDFF08" w14:textId="77777777" w:rsidR="00806E4B" w:rsidRPr="005D1F62" w:rsidRDefault="00806E4B" w:rsidP="00806E4B">
                  <w:pPr>
                    <w:jc w:val="both"/>
                    <w:rPr>
                      <w:b/>
                      <w:sz w:val="16"/>
                    </w:rPr>
                  </w:pPr>
                </w:p>
              </w:tc>
              <w:tc>
                <w:tcPr>
                  <w:tcW w:w="3685" w:type="dxa"/>
                </w:tcPr>
                <w:p w14:paraId="1FBDC181" w14:textId="794B1B60" w:rsidR="00806E4B" w:rsidRPr="005D1F62" w:rsidRDefault="00806E4B" w:rsidP="00806E4B">
                  <w:pPr>
                    <w:jc w:val="both"/>
                    <w:rPr>
                      <w:sz w:val="16"/>
                    </w:rPr>
                  </w:pPr>
                  <w:r w:rsidRPr="005D1F62">
                    <w:rPr>
                      <w:b/>
                      <w:sz w:val="16"/>
                    </w:rPr>
                    <w:t>Programa de formación de talento TI</w:t>
                  </w:r>
                  <w:r>
                    <w:rPr>
                      <w:b/>
                      <w:sz w:val="16"/>
                    </w:rPr>
                    <w:t xml:space="preserve">: </w:t>
                  </w:r>
                  <w:r>
                    <w:rPr>
                      <w:sz w:val="16"/>
                    </w:rPr>
                    <w:t xml:space="preserve">Actividades mediante las cuales la </w:t>
                  </w:r>
                  <w:r w:rsidR="00E62293">
                    <w:rPr>
                      <w:sz w:val="16"/>
                    </w:rPr>
                    <w:t>OFICINA DE TECNOLOGÍAS DE LA INFORMACIÓN</w:t>
                  </w:r>
                  <w:r>
                    <w:rPr>
                      <w:sz w:val="16"/>
                    </w:rPr>
                    <w:t xml:space="preserve"> define, planifica y ejecuta la capacitación en temáticas tendientes al desarrollo o fortalecimiento de capacidades en el talento humano de la </w:t>
                  </w:r>
                  <w:r w:rsidR="00E62293">
                    <w:rPr>
                      <w:sz w:val="16"/>
                    </w:rPr>
                    <w:t>OFICINA DE TECNOLOGÍAS DE LA INFORMACIÓN</w:t>
                  </w:r>
                  <w:r>
                    <w:rPr>
                      <w:sz w:val="16"/>
                    </w:rPr>
                    <w:t>.</w:t>
                  </w:r>
                </w:p>
              </w:tc>
            </w:tr>
            <w:tr w:rsidR="00806E4B" w14:paraId="75311825" w14:textId="77777777" w:rsidTr="00BB5A83">
              <w:trPr>
                <w:jc w:val="center"/>
              </w:trPr>
              <w:tc>
                <w:tcPr>
                  <w:tcW w:w="3426" w:type="dxa"/>
                </w:tcPr>
                <w:p w14:paraId="3E3494ED" w14:textId="7D07C47A" w:rsidR="00806E4B" w:rsidRPr="000B658F" w:rsidRDefault="00806E4B" w:rsidP="00806E4B">
                  <w:pPr>
                    <w:jc w:val="both"/>
                    <w:rPr>
                      <w:sz w:val="16"/>
                    </w:rPr>
                  </w:pPr>
                  <w:r w:rsidRPr="000B658F">
                    <w:rPr>
                      <w:sz w:val="16"/>
                    </w:rPr>
                    <w:t xml:space="preserve">Administración de inversión de la </w:t>
                  </w:r>
                  <w:r w:rsidR="00E62293">
                    <w:rPr>
                      <w:sz w:val="16"/>
                    </w:rPr>
                    <w:t>OFICINA DE TECNOLOGÍAS DE LA INFORMACIÓN</w:t>
                  </w:r>
                  <w:r>
                    <w:rPr>
                      <w:sz w:val="16"/>
                    </w:rPr>
                    <w:t xml:space="preserve">: Actividades mediante las cuales la </w:t>
                  </w:r>
                  <w:r w:rsidR="00E62293">
                    <w:rPr>
                      <w:sz w:val="16"/>
                    </w:rPr>
                    <w:t>OFICINA DE TECNOLOGÍAS DE LA INFORMACIÓN</w:t>
                  </w:r>
                  <w:r>
                    <w:rPr>
                      <w:sz w:val="16"/>
                    </w:rPr>
                    <w:t xml:space="preserve"> lleva la trazabilidad del presupuesto y ejecución de los planes, programas y proyectos que tengan que ver con el Plan Anual de Adquisición en materia de TI.</w:t>
                  </w:r>
                </w:p>
              </w:tc>
              <w:tc>
                <w:tcPr>
                  <w:tcW w:w="2835" w:type="dxa"/>
                </w:tcPr>
                <w:p w14:paraId="02422264" w14:textId="77777777" w:rsidR="00806E4B" w:rsidRPr="000B658F" w:rsidRDefault="00806E4B" w:rsidP="00806E4B">
                  <w:pPr>
                    <w:jc w:val="both"/>
                    <w:rPr>
                      <w:sz w:val="16"/>
                    </w:rPr>
                  </w:pPr>
                </w:p>
              </w:tc>
              <w:tc>
                <w:tcPr>
                  <w:tcW w:w="3969" w:type="dxa"/>
                </w:tcPr>
                <w:p w14:paraId="3E2E0515" w14:textId="77777777" w:rsidR="00806E4B" w:rsidRPr="000B658F" w:rsidRDefault="00806E4B" w:rsidP="00806E4B">
                  <w:pPr>
                    <w:jc w:val="both"/>
                    <w:rPr>
                      <w:sz w:val="16"/>
                    </w:rPr>
                  </w:pPr>
                </w:p>
              </w:tc>
              <w:tc>
                <w:tcPr>
                  <w:tcW w:w="4111" w:type="dxa"/>
                </w:tcPr>
                <w:p w14:paraId="0685DDA9" w14:textId="77777777" w:rsidR="00806E4B" w:rsidRPr="000B658F" w:rsidRDefault="00806E4B" w:rsidP="00806E4B">
                  <w:pPr>
                    <w:jc w:val="both"/>
                    <w:rPr>
                      <w:sz w:val="16"/>
                    </w:rPr>
                  </w:pPr>
                </w:p>
              </w:tc>
              <w:tc>
                <w:tcPr>
                  <w:tcW w:w="3685" w:type="dxa"/>
                </w:tcPr>
                <w:p w14:paraId="58955D82" w14:textId="71EA41AE" w:rsidR="00806E4B" w:rsidRPr="005D1F62" w:rsidRDefault="00806E4B" w:rsidP="00806E4B">
                  <w:pPr>
                    <w:jc w:val="both"/>
                    <w:rPr>
                      <w:sz w:val="16"/>
                    </w:rPr>
                  </w:pPr>
                  <w:r w:rsidRPr="005D1F62">
                    <w:rPr>
                      <w:b/>
                      <w:sz w:val="16"/>
                    </w:rPr>
                    <w:t>Uso y apropiación de TI</w:t>
                  </w:r>
                  <w:r>
                    <w:rPr>
                      <w:b/>
                      <w:sz w:val="16"/>
                    </w:rPr>
                    <w:t xml:space="preserve">: </w:t>
                  </w:r>
                  <w:r w:rsidRPr="005D1F62">
                    <w:rPr>
                      <w:sz w:val="16"/>
                    </w:rPr>
                    <w:t xml:space="preserve">Actividades mediante las cuales la </w:t>
                  </w:r>
                  <w:r w:rsidR="00E62293">
                    <w:rPr>
                      <w:sz w:val="16"/>
                    </w:rPr>
                    <w:t>OFICINA DE TECNOLOGÍAS DE LA INFORMACIÓN</w:t>
                  </w:r>
                  <w:r w:rsidRPr="005D1F62">
                    <w:rPr>
                      <w:sz w:val="16"/>
                    </w:rPr>
                    <w:t xml:space="preserve"> </w:t>
                  </w:r>
                  <w:r>
                    <w:rPr>
                      <w:sz w:val="16"/>
                    </w:rPr>
                    <w:t xml:space="preserve">propone los programas de formación a los funcionarios de la Entidad en temas relacionados con el uso y aprovechamiento de los sistemas de información actuales y próximos a incorporarse. Estos programas van acompañados por un modelo de gestión de asimilación del cambio propuesto por la </w:t>
                  </w:r>
                  <w:r w:rsidR="00E62293">
                    <w:rPr>
                      <w:sz w:val="16"/>
                    </w:rPr>
                    <w:t>OFICINA DE TECNOLOGÍAS DE LA INFORMACIÓN</w:t>
                  </w:r>
                  <w:r>
                    <w:rPr>
                      <w:sz w:val="16"/>
                    </w:rPr>
                    <w:t xml:space="preserve">.    La ejecución de estos programas de uso, apropiación y asimilación del cambio </w:t>
                  </w:r>
                  <w:r w:rsidR="003C3849">
                    <w:rPr>
                      <w:sz w:val="16"/>
                    </w:rPr>
                    <w:t>deben ser</w:t>
                  </w:r>
                  <w:r>
                    <w:rPr>
                      <w:sz w:val="16"/>
                    </w:rPr>
                    <w:t xml:space="preserve"> apoyados por el área de comunicaciones y talento humano de la Entidad. </w:t>
                  </w:r>
                </w:p>
              </w:tc>
            </w:tr>
            <w:tr w:rsidR="00806E4B" w14:paraId="66BF6E7F" w14:textId="77777777" w:rsidTr="00BB5A83">
              <w:trPr>
                <w:jc w:val="center"/>
              </w:trPr>
              <w:tc>
                <w:tcPr>
                  <w:tcW w:w="3426" w:type="dxa"/>
                </w:tcPr>
                <w:p w14:paraId="77782E10" w14:textId="77777777" w:rsidR="00806E4B" w:rsidRPr="00EC6394" w:rsidRDefault="00806E4B" w:rsidP="00806E4B">
                  <w:pPr>
                    <w:jc w:val="both"/>
                    <w:rPr>
                      <w:sz w:val="16"/>
                    </w:rPr>
                  </w:pPr>
                  <w:r w:rsidRPr="00372B0D">
                    <w:rPr>
                      <w:b/>
                      <w:sz w:val="16"/>
                    </w:rPr>
                    <w:t>Articulación con terceros (planes, programas y proyectos):</w:t>
                  </w:r>
                  <w:r>
                    <w:rPr>
                      <w:sz w:val="16"/>
                    </w:rPr>
                    <w:t xml:space="preserve"> Actividades mediante las cuales se generan</w:t>
                  </w:r>
                  <w:r w:rsidRPr="00EC6394">
                    <w:rPr>
                      <w:sz w:val="16"/>
                    </w:rPr>
                    <w:t xml:space="preserve"> espacios de articulación con otros actores institucionales, la academia, el sector</w:t>
                  </w:r>
                </w:p>
                <w:p w14:paraId="588C07EF" w14:textId="77777777" w:rsidR="00806E4B" w:rsidRPr="00EC6394" w:rsidRDefault="00806E4B" w:rsidP="00806E4B">
                  <w:pPr>
                    <w:jc w:val="both"/>
                    <w:rPr>
                      <w:sz w:val="16"/>
                    </w:rPr>
                  </w:pPr>
                  <w:r w:rsidRPr="00EC6394">
                    <w:rPr>
                      <w:sz w:val="16"/>
                    </w:rPr>
                    <w:t>privado y la sociedad civil para contribuir en aspectos inherentes a la formulación y</w:t>
                  </w:r>
                </w:p>
                <w:p w14:paraId="0F1939DD" w14:textId="77777777" w:rsidR="00806E4B" w:rsidRPr="00EC6394" w:rsidRDefault="00806E4B" w:rsidP="00806E4B">
                  <w:pPr>
                    <w:jc w:val="both"/>
                    <w:rPr>
                      <w:sz w:val="16"/>
                    </w:rPr>
                  </w:pPr>
                  <w:r w:rsidRPr="00EC6394">
                    <w:rPr>
                      <w:sz w:val="16"/>
                    </w:rPr>
                    <w:t>ejecución de planes, programas y proyectos que incorporen tecnologías y sistemas de la</w:t>
                  </w:r>
                </w:p>
                <w:p w14:paraId="55CD8530" w14:textId="77777777" w:rsidR="00806E4B" w:rsidRPr="000B658F" w:rsidRDefault="00806E4B" w:rsidP="00806E4B">
                  <w:pPr>
                    <w:jc w:val="both"/>
                    <w:rPr>
                      <w:sz w:val="16"/>
                    </w:rPr>
                  </w:pPr>
                  <w:r w:rsidRPr="00EC6394">
                    <w:rPr>
                      <w:sz w:val="16"/>
                    </w:rPr>
                    <w:t>Información y las comunicaciones (TIC).</w:t>
                  </w:r>
                </w:p>
              </w:tc>
              <w:tc>
                <w:tcPr>
                  <w:tcW w:w="2835" w:type="dxa"/>
                </w:tcPr>
                <w:p w14:paraId="487B5B3A" w14:textId="77777777" w:rsidR="00806E4B" w:rsidRPr="000B658F" w:rsidRDefault="00806E4B" w:rsidP="00806E4B">
                  <w:pPr>
                    <w:jc w:val="both"/>
                    <w:rPr>
                      <w:sz w:val="16"/>
                    </w:rPr>
                  </w:pPr>
                </w:p>
              </w:tc>
              <w:tc>
                <w:tcPr>
                  <w:tcW w:w="3969" w:type="dxa"/>
                </w:tcPr>
                <w:p w14:paraId="3F67A347" w14:textId="77777777" w:rsidR="00806E4B" w:rsidRPr="000B658F" w:rsidRDefault="00806E4B" w:rsidP="00806E4B">
                  <w:pPr>
                    <w:jc w:val="both"/>
                    <w:rPr>
                      <w:sz w:val="16"/>
                    </w:rPr>
                  </w:pPr>
                </w:p>
              </w:tc>
              <w:tc>
                <w:tcPr>
                  <w:tcW w:w="4111" w:type="dxa"/>
                </w:tcPr>
                <w:p w14:paraId="05EFA128" w14:textId="77777777" w:rsidR="00806E4B" w:rsidRPr="000B658F" w:rsidRDefault="00806E4B" w:rsidP="00806E4B">
                  <w:pPr>
                    <w:jc w:val="both"/>
                    <w:rPr>
                      <w:sz w:val="16"/>
                    </w:rPr>
                  </w:pPr>
                </w:p>
              </w:tc>
              <w:tc>
                <w:tcPr>
                  <w:tcW w:w="3685" w:type="dxa"/>
                </w:tcPr>
                <w:p w14:paraId="55061E26" w14:textId="77777777" w:rsidR="00806E4B" w:rsidRPr="000B658F" w:rsidRDefault="00806E4B" w:rsidP="00806E4B">
                  <w:pPr>
                    <w:jc w:val="both"/>
                    <w:rPr>
                      <w:sz w:val="16"/>
                    </w:rPr>
                  </w:pPr>
                </w:p>
              </w:tc>
            </w:tr>
            <w:tr w:rsidR="00806E4B" w14:paraId="162CAAE0" w14:textId="77777777" w:rsidTr="00BB5A83">
              <w:trPr>
                <w:jc w:val="center"/>
              </w:trPr>
              <w:tc>
                <w:tcPr>
                  <w:tcW w:w="3426" w:type="dxa"/>
                </w:tcPr>
                <w:p w14:paraId="58FEDE0B" w14:textId="402F961F" w:rsidR="00806E4B" w:rsidRPr="000B658F" w:rsidRDefault="00806E4B" w:rsidP="00806E4B">
                  <w:pPr>
                    <w:jc w:val="both"/>
                    <w:rPr>
                      <w:sz w:val="16"/>
                    </w:rPr>
                  </w:pPr>
                  <w:r w:rsidRPr="00372B0D">
                    <w:rPr>
                      <w:b/>
                      <w:sz w:val="16"/>
                    </w:rPr>
                    <w:t>Gobierno de TI:</w:t>
                  </w:r>
                  <w:r>
                    <w:rPr>
                      <w:sz w:val="16"/>
                    </w:rPr>
                    <w:t xml:space="preserve"> Actividades mediante las cuales se establecen los mecanismos y controles para conservar los principios, lineamientos y definiciones que estructuran el trabajo de la  </w:t>
                  </w:r>
                  <w:r w:rsidR="00E62293">
                    <w:rPr>
                      <w:sz w:val="16"/>
                    </w:rPr>
                    <w:t>OFICINA DE TECNOLOGÍAS DE LA INFORMACIÓN</w:t>
                  </w:r>
                  <w:r>
                    <w:rPr>
                      <w:sz w:val="16"/>
                    </w:rPr>
                    <w:t xml:space="preserve">. </w:t>
                  </w:r>
                </w:p>
              </w:tc>
              <w:tc>
                <w:tcPr>
                  <w:tcW w:w="2835" w:type="dxa"/>
                </w:tcPr>
                <w:p w14:paraId="44993904" w14:textId="77777777" w:rsidR="00806E4B" w:rsidRPr="000B658F" w:rsidRDefault="00806E4B" w:rsidP="00806E4B">
                  <w:pPr>
                    <w:jc w:val="both"/>
                    <w:rPr>
                      <w:sz w:val="16"/>
                    </w:rPr>
                  </w:pPr>
                </w:p>
              </w:tc>
              <w:tc>
                <w:tcPr>
                  <w:tcW w:w="3969" w:type="dxa"/>
                </w:tcPr>
                <w:p w14:paraId="452D334E" w14:textId="77777777" w:rsidR="00806E4B" w:rsidRPr="000B658F" w:rsidRDefault="00806E4B" w:rsidP="00806E4B">
                  <w:pPr>
                    <w:jc w:val="both"/>
                    <w:rPr>
                      <w:sz w:val="16"/>
                    </w:rPr>
                  </w:pPr>
                </w:p>
              </w:tc>
              <w:tc>
                <w:tcPr>
                  <w:tcW w:w="4111" w:type="dxa"/>
                </w:tcPr>
                <w:p w14:paraId="721623E8" w14:textId="77777777" w:rsidR="00806E4B" w:rsidRPr="000B658F" w:rsidRDefault="00806E4B" w:rsidP="00806E4B">
                  <w:pPr>
                    <w:jc w:val="both"/>
                    <w:rPr>
                      <w:sz w:val="16"/>
                    </w:rPr>
                  </w:pPr>
                </w:p>
              </w:tc>
              <w:tc>
                <w:tcPr>
                  <w:tcW w:w="3685" w:type="dxa"/>
                </w:tcPr>
                <w:p w14:paraId="566C5CB0" w14:textId="77777777" w:rsidR="00806E4B" w:rsidRPr="000B658F" w:rsidRDefault="00806E4B" w:rsidP="00806E4B">
                  <w:pPr>
                    <w:jc w:val="both"/>
                    <w:rPr>
                      <w:sz w:val="16"/>
                    </w:rPr>
                  </w:pPr>
                </w:p>
              </w:tc>
            </w:tr>
          </w:tbl>
          <w:p w14:paraId="7CDA9E53" w14:textId="77777777" w:rsidR="00806E4B" w:rsidRDefault="00806E4B" w:rsidP="00806E4B">
            <w:pPr>
              <w:pStyle w:val="Prrafodelista"/>
              <w:ind w:left="360"/>
              <w:rPr>
                <w:rFonts w:ascii="Arial" w:hAnsi="Arial" w:cs="Arial"/>
              </w:rPr>
            </w:pPr>
          </w:p>
          <w:p w14:paraId="2894DCF4" w14:textId="60F74732" w:rsidR="00806E4B" w:rsidRPr="001B6AD8" w:rsidRDefault="00806E4B" w:rsidP="00806E4B">
            <w:pPr>
              <w:pStyle w:val="Prrafodelista"/>
              <w:ind w:left="360"/>
              <w:rPr>
                <w:rFonts w:ascii="Arial" w:hAnsi="Arial" w:cs="Arial"/>
              </w:rPr>
            </w:pPr>
          </w:p>
        </w:tc>
      </w:tr>
    </w:tbl>
    <w:p w14:paraId="2A72553A" w14:textId="69B14E97" w:rsidR="00041C0F" w:rsidRDefault="00041C0F"/>
    <w:p w14:paraId="4119111A" w14:textId="77777777" w:rsidR="00041C0F" w:rsidRDefault="00041C0F"/>
    <w:tbl>
      <w:tblPr>
        <w:tblW w:w="0" w:type="auto"/>
        <w:tblInd w:w="5" w:type="dxa"/>
        <w:tblCellMar>
          <w:left w:w="70" w:type="dxa"/>
          <w:right w:w="70" w:type="dxa"/>
        </w:tblCellMar>
        <w:tblLook w:val="0000" w:firstRow="0" w:lastRow="0" w:firstColumn="0" w:lastColumn="0" w:noHBand="0" w:noVBand="0"/>
      </w:tblPr>
      <w:tblGrid>
        <w:gridCol w:w="19016"/>
      </w:tblGrid>
      <w:tr w:rsidR="007D0163" w14:paraId="2408E48C" w14:textId="77777777">
        <w:tc>
          <w:tcPr>
            <w:tcW w:w="19016" w:type="dxa"/>
          </w:tcPr>
          <w:p w14:paraId="5A3E5327" w14:textId="54BB992D" w:rsidR="007D0163" w:rsidRPr="00BB5A83" w:rsidRDefault="007D0163" w:rsidP="00BB5A83">
            <w:pPr>
              <w:jc w:val="center"/>
              <w:rPr>
                <w:b/>
              </w:rPr>
            </w:pPr>
            <w:r w:rsidRPr="00BB5A83">
              <w:rPr>
                <w:b/>
              </w:rPr>
              <w:t>DESCRIPCIÓN DEL PROCEDIMIENTO</w:t>
            </w:r>
          </w:p>
        </w:tc>
      </w:tr>
    </w:tbl>
    <w:tbl>
      <w:tblPr>
        <w:tblStyle w:val="Tablaconcuadrcula"/>
        <w:tblW w:w="4993" w:type="pct"/>
        <w:jc w:val="center"/>
        <w:tblLayout w:type="fixed"/>
        <w:tblLook w:val="04A0" w:firstRow="1" w:lastRow="0" w:firstColumn="1" w:lastColumn="0" w:noHBand="0" w:noVBand="1"/>
      </w:tblPr>
      <w:tblGrid>
        <w:gridCol w:w="531"/>
        <w:gridCol w:w="3460"/>
        <w:gridCol w:w="6901"/>
        <w:gridCol w:w="2146"/>
        <w:gridCol w:w="2062"/>
        <w:gridCol w:w="1990"/>
        <w:gridCol w:w="1899"/>
      </w:tblGrid>
      <w:tr w:rsidR="00791364" w:rsidRPr="00BF31DF" w14:paraId="76AF8771" w14:textId="77777777" w:rsidTr="00C05802">
        <w:trPr>
          <w:trHeight w:val="58"/>
          <w:jc w:val="center"/>
        </w:trPr>
        <w:tc>
          <w:tcPr>
            <w:tcW w:w="140" w:type="pct"/>
            <w:shd w:val="clear" w:color="auto" w:fill="auto"/>
            <w:vAlign w:val="center"/>
          </w:tcPr>
          <w:p w14:paraId="6B1E1290" w14:textId="7C9E6FF9" w:rsidR="00791364" w:rsidRPr="00BF31DF" w:rsidRDefault="00791364" w:rsidP="00791364">
            <w:pPr>
              <w:jc w:val="center"/>
              <w:rPr>
                <w:rFonts w:ascii="Arial" w:eastAsia="Times New Roman" w:hAnsi="Arial" w:cs="Arial"/>
                <w:b/>
              </w:rPr>
            </w:pPr>
            <w:r w:rsidRPr="00BF31DF">
              <w:rPr>
                <w:rFonts w:ascii="Arial" w:eastAsia="Times New Roman" w:hAnsi="Arial" w:cs="Arial"/>
                <w:b/>
              </w:rPr>
              <w:t>D</w:t>
            </w:r>
          </w:p>
        </w:tc>
        <w:tc>
          <w:tcPr>
            <w:tcW w:w="911" w:type="pct"/>
            <w:shd w:val="clear" w:color="auto" w:fill="auto"/>
            <w:vAlign w:val="center"/>
          </w:tcPr>
          <w:p w14:paraId="7BBB0C61"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ACTIVIDAD / TAREA</w:t>
            </w:r>
          </w:p>
          <w:p w14:paraId="51D6DEFF"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¿QUÉ?</w:t>
            </w:r>
          </w:p>
        </w:tc>
        <w:tc>
          <w:tcPr>
            <w:tcW w:w="1817" w:type="pct"/>
            <w:shd w:val="clear" w:color="auto" w:fill="auto"/>
            <w:vAlign w:val="center"/>
          </w:tcPr>
          <w:p w14:paraId="3B35BCEC"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DESCRIPCIÓN</w:t>
            </w:r>
          </w:p>
          <w:p w14:paraId="179D6CDF"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¿CÓMO?</w:t>
            </w:r>
          </w:p>
        </w:tc>
        <w:tc>
          <w:tcPr>
            <w:tcW w:w="565" w:type="pct"/>
            <w:shd w:val="clear" w:color="auto" w:fill="auto"/>
            <w:vAlign w:val="center"/>
          </w:tcPr>
          <w:p w14:paraId="0D667743"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ÁREA RESPONSABLE</w:t>
            </w:r>
          </w:p>
        </w:tc>
        <w:tc>
          <w:tcPr>
            <w:tcW w:w="543" w:type="pct"/>
            <w:shd w:val="clear" w:color="auto" w:fill="auto"/>
            <w:vAlign w:val="center"/>
          </w:tcPr>
          <w:p w14:paraId="2EFA0D6C" w14:textId="77777777" w:rsidR="00791364" w:rsidRPr="00932A83" w:rsidRDefault="00791364" w:rsidP="00791364">
            <w:pPr>
              <w:jc w:val="center"/>
              <w:rPr>
                <w:rFonts w:ascii="Arial" w:eastAsia="Times New Roman" w:hAnsi="Arial" w:cs="Arial"/>
                <w:b/>
              </w:rPr>
            </w:pPr>
            <w:r w:rsidRPr="00932A83">
              <w:rPr>
                <w:rFonts w:ascii="Arial" w:eastAsia="Times New Roman" w:hAnsi="Arial" w:cs="Arial"/>
                <w:b/>
              </w:rPr>
              <w:t>CARGO</w:t>
            </w:r>
          </w:p>
        </w:tc>
        <w:tc>
          <w:tcPr>
            <w:tcW w:w="524" w:type="pct"/>
            <w:shd w:val="clear" w:color="auto" w:fill="auto"/>
            <w:vAlign w:val="center"/>
          </w:tcPr>
          <w:p w14:paraId="49E1B808"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ÁREA PARTICIPANTE</w:t>
            </w:r>
          </w:p>
        </w:tc>
        <w:tc>
          <w:tcPr>
            <w:tcW w:w="500" w:type="pct"/>
            <w:shd w:val="clear" w:color="auto" w:fill="auto"/>
            <w:vAlign w:val="center"/>
          </w:tcPr>
          <w:p w14:paraId="735DF5E7" w14:textId="77777777" w:rsidR="00791364" w:rsidRPr="00BF31DF" w:rsidRDefault="00791364" w:rsidP="00791364">
            <w:pPr>
              <w:jc w:val="center"/>
              <w:rPr>
                <w:rFonts w:ascii="Arial" w:hAnsi="Arial" w:cs="Arial"/>
              </w:rPr>
            </w:pPr>
            <w:r w:rsidRPr="00BF31DF">
              <w:rPr>
                <w:rFonts w:ascii="Arial" w:eastAsia="Times New Roman" w:hAnsi="Arial" w:cs="Arial"/>
                <w:b/>
              </w:rPr>
              <w:t>REGISTRO</w:t>
            </w:r>
          </w:p>
        </w:tc>
      </w:tr>
      <w:tr w:rsidR="00791364" w:rsidRPr="00BF31DF" w14:paraId="50619FB4" w14:textId="77777777" w:rsidTr="004B4987">
        <w:trPr>
          <w:trHeight w:val="58"/>
          <w:jc w:val="center"/>
        </w:trPr>
        <w:tc>
          <w:tcPr>
            <w:tcW w:w="140" w:type="pct"/>
            <w:shd w:val="clear" w:color="auto" w:fill="auto"/>
          </w:tcPr>
          <w:p w14:paraId="505784D1" w14:textId="77777777" w:rsidR="000A37B7" w:rsidRDefault="000A37B7" w:rsidP="00791364">
            <w:pPr>
              <w:jc w:val="both"/>
              <w:rPr>
                <w:rFonts w:ascii="Arial" w:eastAsia="Times New Roman" w:hAnsi="Arial" w:cs="Arial"/>
              </w:rPr>
            </w:pPr>
          </w:p>
          <w:p w14:paraId="46EBE2E0" w14:textId="77777777" w:rsidR="00791364" w:rsidRPr="004161EA" w:rsidRDefault="00791364" w:rsidP="00791364">
            <w:pPr>
              <w:jc w:val="both"/>
              <w:rPr>
                <w:rFonts w:ascii="Arial" w:eastAsia="Times New Roman" w:hAnsi="Arial" w:cs="Arial"/>
              </w:rPr>
            </w:pPr>
            <w:r w:rsidRPr="004161EA">
              <w:rPr>
                <w:rFonts w:ascii="Arial" w:eastAsia="Times New Roman" w:hAnsi="Arial" w:cs="Arial"/>
              </w:rPr>
              <w:t>1</w:t>
            </w:r>
          </w:p>
        </w:tc>
        <w:tc>
          <w:tcPr>
            <w:tcW w:w="911" w:type="pct"/>
            <w:shd w:val="clear" w:color="auto" w:fill="auto"/>
          </w:tcPr>
          <w:p w14:paraId="626B89B5" w14:textId="77777777" w:rsidR="00B275F7" w:rsidRPr="004161EA" w:rsidRDefault="00B275F7" w:rsidP="004D6D0B">
            <w:pPr>
              <w:jc w:val="both"/>
              <w:rPr>
                <w:rFonts w:ascii="Arial" w:eastAsia="Times New Roman" w:hAnsi="Arial" w:cs="Arial"/>
              </w:rPr>
            </w:pPr>
          </w:p>
          <w:p w14:paraId="1F1C6F24" w14:textId="5E204605" w:rsidR="00D22A78" w:rsidRPr="004161EA" w:rsidRDefault="00C0205F" w:rsidP="004D6D0B">
            <w:pPr>
              <w:jc w:val="both"/>
              <w:rPr>
                <w:rFonts w:ascii="Arial" w:eastAsia="Times New Roman" w:hAnsi="Arial" w:cs="Arial"/>
              </w:rPr>
            </w:pPr>
            <w:r w:rsidRPr="004161EA">
              <w:rPr>
                <w:rFonts w:ascii="Arial" w:eastAsia="Times New Roman" w:hAnsi="Arial" w:cs="Arial"/>
              </w:rPr>
              <w:t xml:space="preserve">Registrar la </w:t>
            </w:r>
            <w:r w:rsidR="00D22A78" w:rsidRPr="004161EA">
              <w:rPr>
                <w:rFonts w:ascii="Arial" w:eastAsia="Times New Roman" w:hAnsi="Arial" w:cs="Arial"/>
              </w:rPr>
              <w:t>solicitud de cambios</w:t>
            </w:r>
          </w:p>
          <w:p w14:paraId="4D23917F" w14:textId="77777777" w:rsidR="00B275F7" w:rsidRPr="004161EA" w:rsidRDefault="00B275F7" w:rsidP="004D6D0B">
            <w:pPr>
              <w:jc w:val="both"/>
              <w:rPr>
                <w:rFonts w:ascii="Arial" w:eastAsia="Times New Roman" w:hAnsi="Arial" w:cs="Arial"/>
              </w:rPr>
            </w:pPr>
          </w:p>
          <w:p w14:paraId="689199D7" w14:textId="04B731FE" w:rsidR="00791364" w:rsidRPr="004161EA" w:rsidRDefault="00791364" w:rsidP="004D6D0B">
            <w:pPr>
              <w:jc w:val="both"/>
              <w:rPr>
                <w:rFonts w:ascii="Arial" w:eastAsia="Times New Roman" w:hAnsi="Arial" w:cs="Arial"/>
              </w:rPr>
            </w:pPr>
          </w:p>
        </w:tc>
        <w:tc>
          <w:tcPr>
            <w:tcW w:w="1817" w:type="pct"/>
            <w:shd w:val="clear" w:color="auto" w:fill="auto"/>
          </w:tcPr>
          <w:p w14:paraId="06FFC3E3" w14:textId="5F5F29DE" w:rsidR="00791364" w:rsidRPr="004161EA" w:rsidRDefault="007E48E0" w:rsidP="007E48E0">
            <w:pPr>
              <w:jc w:val="both"/>
              <w:rPr>
                <w:rFonts w:ascii="Arial" w:eastAsia="Times New Roman" w:hAnsi="Arial" w:cs="Arial"/>
              </w:rPr>
            </w:pPr>
            <w:r>
              <w:rPr>
                <w:rFonts w:ascii="Arial" w:eastAsia="Times New Roman" w:hAnsi="Arial" w:cs="Arial"/>
              </w:rPr>
              <w:t xml:space="preserve">Todo </w:t>
            </w:r>
            <w:r w:rsidR="006A10B6" w:rsidRPr="004161EA">
              <w:rPr>
                <w:rFonts w:ascii="Arial" w:eastAsia="Times New Roman" w:hAnsi="Arial" w:cs="Arial"/>
              </w:rPr>
              <w:t xml:space="preserve"> cambio</w:t>
            </w:r>
            <w:r w:rsidR="0079005D" w:rsidRPr="004161EA">
              <w:rPr>
                <w:rFonts w:ascii="Arial" w:eastAsia="Times New Roman" w:hAnsi="Arial" w:cs="Arial"/>
              </w:rPr>
              <w:t xml:space="preserve"> </w:t>
            </w:r>
            <w:r>
              <w:rPr>
                <w:rFonts w:ascii="Arial" w:eastAsia="Times New Roman" w:hAnsi="Arial" w:cs="Arial"/>
              </w:rPr>
              <w:t xml:space="preserve">requerido a un </w:t>
            </w:r>
            <w:r w:rsidR="0079005D" w:rsidRPr="004161EA">
              <w:rPr>
                <w:rFonts w:ascii="Arial" w:eastAsia="Times New Roman" w:hAnsi="Arial" w:cs="Arial"/>
              </w:rPr>
              <w:t xml:space="preserve"> componente de TI</w:t>
            </w:r>
            <w:r w:rsidR="006A10B6" w:rsidRPr="004161EA">
              <w:rPr>
                <w:rFonts w:ascii="Arial" w:eastAsia="Times New Roman" w:hAnsi="Arial" w:cs="Arial"/>
              </w:rPr>
              <w:t xml:space="preserve"> deb</w:t>
            </w:r>
            <w:r w:rsidR="002F435F" w:rsidRPr="004161EA">
              <w:rPr>
                <w:rFonts w:ascii="Arial" w:eastAsia="Times New Roman" w:hAnsi="Arial" w:cs="Arial"/>
              </w:rPr>
              <w:t>e</w:t>
            </w:r>
            <w:r>
              <w:rPr>
                <w:rFonts w:ascii="Arial" w:eastAsia="Times New Roman" w:hAnsi="Arial" w:cs="Arial"/>
              </w:rPr>
              <w:t xml:space="preserve"> ser registrado por un I</w:t>
            </w:r>
            <w:r w:rsidRPr="004161EA">
              <w:rPr>
                <w:rFonts w:ascii="Arial" w:eastAsia="Times New Roman" w:hAnsi="Arial" w:cs="Arial"/>
              </w:rPr>
              <w:t xml:space="preserve">ntegrante de la </w:t>
            </w:r>
            <w:r>
              <w:rPr>
                <w:rFonts w:ascii="Arial" w:eastAsia="Times New Roman" w:hAnsi="Arial" w:cs="Arial"/>
              </w:rPr>
              <w:t>Oficina de Tecnologías de la Información</w:t>
            </w:r>
            <w:r w:rsidRPr="004161EA">
              <w:rPr>
                <w:rFonts w:ascii="Arial" w:eastAsia="Times New Roman" w:hAnsi="Arial" w:cs="Arial"/>
              </w:rPr>
              <w:t xml:space="preserve"> o representantes de las áreas funcionales responsables del requerimiento que ocasiona</w:t>
            </w:r>
            <w:r>
              <w:rPr>
                <w:rFonts w:ascii="Arial" w:eastAsia="Times New Roman" w:hAnsi="Arial" w:cs="Arial"/>
              </w:rPr>
              <w:t>, este es registrado</w:t>
            </w:r>
            <w:r w:rsidRPr="004161EA">
              <w:rPr>
                <w:rFonts w:ascii="Arial" w:eastAsia="Times New Roman" w:hAnsi="Arial" w:cs="Arial"/>
              </w:rPr>
              <w:t xml:space="preserve"> </w:t>
            </w:r>
            <w:r w:rsidR="0079005D" w:rsidRPr="004161EA">
              <w:rPr>
                <w:rFonts w:ascii="Arial" w:eastAsia="Times New Roman" w:hAnsi="Arial" w:cs="Arial"/>
              </w:rPr>
              <w:t xml:space="preserve"> </w:t>
            </w:r>
            <w:r w:rsidR="0030649B" w:rsidRPr="009B32FD">
              <w:rPr>
                <w:rFonts w:ascii="Arial" w:hAnsi="Arial" w:cs="Arial"/>
              </w:rPr>
              <w:t>en el sistema de información de gestión de servicios (CA Service Management)</w:t>
            </w:r>
            <w:r w:rsidR="0030649B">
              <w:rPr>
                <w:rFonts w:ascii="Arial" w:hAnsi="Arial" w:cs="Arial"/>
              </w:rPr>
              <w:t xml:space="preserve"> </w:t>
            </w:r>
            <w:r w:rsidR="0079005D" w:rsidRPr="004161EA">
              <w:rPr>
                <w:rFonts w:ascii="Arial" w:eastAsia="Times New Roman" w:hAnsi="Arial" w:cs="Arial"/>
              </w:rPr>
              <w:t>o</w:t>
            </w:r>
            <w:r w:rsidR="00C0205F" w:rsidRPr="004161EA">
              <w:rPr>
                <w:rFonts w:ascii="Arial" w:eastAsia="Times New Roman" w:hAnsi="Arial" w:cs="Arial"/>
              </w:rPr>
              <w:t xml:space="preserve"> a través </w:t>
            </w:r>
            <w:r w:rsidR="002F435F" w:rsidRPr="004161EA">
              <w:rPr>
                <w:rFonts w:ascii="Arial" w:eastAsia="Times New Roman" w:hAnsi="Arial" w:cs="Arial"/>
              </w:rPr>
              <w:t>de la Mesa de Servicios mediante los canales disponibles</w:t>
            </w:r>
            <w:r>
              <w:rPr>
                <w:rFonts w:ascii="Arial" w:eastAsia="Times New Roman" w:hAnsi="Arial" w:cs="Arial"/>
              </w:rPr>
              <w:t xml:space="preserve"> descritos en la intranet sección Trámites y servicios / mesa de servicios.  </w:t>
            </w:r>
          </w:p>
        </w:tc>
        <w:tc>
          <w:tcPr>
            <w:tcW w:w="565" w:type="pct"/>
            <w:shd w:val="clear" w:color="auto" w:fill="auto"/>
          </w:tcPr>
          <w:p w14:paraId="58197D96" w14:textId="77777777" w:rsidR="00C0205F" w:rsidRPr="004161EA" w:rsidRDefault="00C0205F" w:rsidP="00791364">
            <w:pPr>
              <w:jc w:val="both"/>
              <w:rPr>
                <w:rFonts w:ascii="Arial" w:eastAsia="Times New Roman" w:hAnsi="Arial" w:cs="Arial"/>
              </w:rPr>
            </w:pPr>
          </w:p>
          <w:p w14:paraId="4748CD98" w14:textId="77777777" w:rsidR="00B923FA" w:rsidRPr="004161EA" w:rsidRDefault="00B923FA" w:rsidP="0079005D">
            <w:pPr>
              <w:jc w:val="both"/>
              <w:rPr>
                <w:rFonts w:ascii="Arial" w:eastAsia="Times New Roman" w:hAnsi="Arial" w:cs="Arial"/>
              </w:rPr>
            </w:pPr>
            <w:r w:rsidRPr="004161EA">
              <w:rPr>
                <w:rFonts w:ascii="Arial" w:eastAsia="Times New Roman" w:hAnsi="Arial" w:cs="Arial"/>
              </w:rPr>
              <w:t>Oficina de Tecnología de la Información</w:t>
            </w:r>
            <w:r w:rsidR="0079005D" w:rsidRPr="004161EA">
              <w:rPr>
                <w:rFonts w:ascii="Arial" w:eastAsia="Times New Roman" w:hAnsi="Arial" w:cs="Arial"/>
              </w:rPr>
              <w:t xml:space="preserve"> </w:t>
            </w:r>
          </w:p>
          <w:p w14:paraId="1D0A9B62" w14:textId="3B737AFA" w:rsidR="00791364" w:rsidRPr="004161EA" w:rsidRDefault="0079005D" w:rsidP="00D47200">
            <w:pPr>
              <w:jc w:val="both"/>
              <w:rPr>
                <w:rFonts w:ascii="Arial" w:eastAsia="Times New Roman" w:hAnsi="Arial" w:cs="Arial"/>
              </w:rPr>
            </w:pPr>
            <w:r w:rsidRPr="004161EA">
              <w:rPr>
                <w:rFonts w:ascii="Arial" w:eastAsia="Times New Roman" w:hAnsi="Arial" w:cs="Arial"/>
              </w:rPr>
              <w:t xml:space="preserve">/ </w:t>
            </w:r>
            <w:r w:rsidR="00D47200">
              <w:rPr>
                <w:rFonts w:ascii="Arial" w:eastAsia="Times New Roman" w:hAnsi="Arial" w:cs="Arial"/>
              </w:rPr>
              <w:t>Dependencias</w:t>
            </w:r>
          </w:p>
        </w:tc>
        <w:tc>
          <w:tcPr>
            <w:tcW w:w="543" w:type="pct"/>
            <w:shd w:val="clear" w:color="auto" w:fill="FFFFFF" w:themeFill="background1"/>
          </w:tcPr>
          <w:p w14:paraId="6A3CB586" w14:textId="77777777" w:rsidR="002F435F" w:rsidRPr="00932A83" w:rsidRDefault="002F435F" w:rsidP="00791364">
            <w:pPr>
              <w:jc w:val="both"/>
              <w:rPr>
                <w:rFonts w:ascii="Arial" w:eastAsia="Times New Roman" w:hAnsi="Arial" w:cs="Arial"/>
              </w:rPr>
            </w:pPr>
          </w:p>
          <w:p w14:paraId="3AF7AFC1" w14:textId="6972D614" w:rsidR="00791364" w:rsidRPr="00932A83" w:rsidRDefault="00791364" w:rsidP="00D47200">
            <w:pPr>
              <w:jc w:val="both"/>
              <w:rPr>
                <w:rFonts w:ascii="Arial" w:eastAsia="Times New Roman" w:hAnsi="Arial" w:cs="Arial"/>
              </w:rPr>
            </w:pPr>
            <w:r w:rsidRPr="00932A83">
              <w:rPr>
                <w:rFonts w:ascii="Arial" w:eastAsia="Times New Roman" w:hAnsi="Arial" w:cs="Arial"/>
              </w:rPr>
              <w:t>Profesional</w:t>
            </w:r>
            <w:r w:rsidR="00D76C0A" w:rsidRPr="00932A83">
              <w:rPr>
                <w:rFonts w:ascii="Arial" w:eastAsia="Times New Roman" w:hAnsi="Arial" w:cs="Arial"/>
              </w:rPr>
              <w:t xml:space="preserve"> </w:t>
            </w:r>
          </w:p>
        </w:tc>
        <w:tc>
          <w:tcPr>
            <w:tcW w:w="524" w:type="pct"/>
            <w:shd w:val="clear" w:color="auto" w:fill="auto"/>
          </w:tcPr>
          <w:p w14:paraId="4B1E5EF2" w14:textId="77777777" w:rsidR="00791364" w:rsidRPr="004161EA" w:rsidRDefault="00791364" w:rsidP="00791364">
            <w:pPr>
              <w:jc w:val="both"/>
              <w:rPr>
                <w:rFonts w:ascii="Arial" w:hAnsi="Arial" w:cs="Arial"/>
              </w:rPr>
            </w:pPr>
            <w:r w:rsidRPr="004161EA">
              <w:rPr>
                <w:rFonts w:ascii="Arial" w:hAnsi="Arial" w:cs="Arial"/>
              </w:rPr>
              <w:t>Todas las dependencias de la Supersalud.</w:t>
            </w:r>
          </w:p>
        </w:tc>
        <w:tc>
          <w:tcPr>
            <w:tcW w:w="500" w:type="pct"/>
            <w:shd w:val="clear" w:color="auto" w:fill="auto"/>
          </w:tcPr>
          <w:p w14:paraId="672D4FF7" w14:textId="1E4B6E0E" w:rsidR="00791364" w:rsidRPr="004161EA" w:rsidRDefault="007E48E0" w:rsidP="007E48E0">
            <w:pPr>
              <w:jc w:val="both"/>
              <w:rPr>
                <w:rFonts w:ascii="Arial" w:hAnsi="Arial" w:cs="Arial"/>
              </w:rPr>
            </w:pPr>
            <w:r>
              <w:rPr>
                <w:rFonts w:ascii="Arial" w:eastAsia="Times New Roman" w:hAnsi="Arial" w:cs="Arial"/>
              </w:rPr>
              <w:t>S</w:t>
            </w:r>
            <w:r w:rsidR="00EF3A0B" w:rsidRPr="00EF3A0B">
              <w:rPr>
                <w:rFonts w:ascii="Arial" w:eastAsia="Times New Roman" w:hAnsi="Arial" w:cs="Arial"/>
              </w:rPr>
              <w:t>istema de información de gestión de servicios (CA Service Management)</w:t>
            </w:r>
          </w:p>
        </w:tc>
      </w:tr>
      <w:tr w:rsidR="00791364" w:rsidRPr="00BF31DF" w14:paraId="77713367" w14:textId="77777777" w:rsidTr="00932A83">
        <w:trPr>
          <w:trHeight w:val="3482"/>
          <w:jc w:val="center"/>
        </w:trPr>
        <w:tc>
          <w:tcPr>
            <w:tcW w:w="140" w:type="pct"/>
            <w:shd w:val="clear" w:color="auto" w:fill="auto"/>
          </w:tcPr>
          <w:p w14:paraId="240F2B31" w14:textId="20E0761F" w:rsidR="000A37B7" w:rsidRDefault="000A37B7" w:rsidP="00791364">
            <w:pPr>
              <w:jc w:val="both"/>
              <w:rPr>
                <w:rFonts w:ascii="Arial" w:eastAsia="Times New Roman" w:hAnsi="Arial" w:cs="Arial"/>
              </w:rPr>
            </w:pPr>
          </w:p>
          <w:p w14:paraId="74F8C519" w14:textId="77777777" w:rsidR="000A37B7" w:rsidRDefault="000A37B7" w:rsidP="00791364">
            <w:pPr>
              <w:jc w:val="both"/>
              <w:rPr>
                <w:rFonts w:ascii="Arial" w:eastAsia="Times New Roman" w:hAnsi="Arial" w:cs="Arial"/>
              </w:rPr>
            </w:pPr>
          </w:p>
          <w:p w14:paraId="06AE492C" w14:textId="77777777" w:rsidR="000A37B7" w:rsidRDefault="000A37B7" w:rsidP="00791364">
            <w:pPr>
              <w:jc w:val="both"/>
              <w:rPr>
                <w:rFonts w:ascii="Arial" w:eastAsia="Times New Roman" w:hAnsi="Arial" w:cs="Arial"/>
              </w:rPr>
            </w:pPr>
          </w:p>
          <w:p w14:paraId="4C38A896" w14:textId="77777777" w:rsidR="00791364" w:rsidRPr="004161EA" w:rsidRDefault="00791364" w:rsidP="00791364">
            <w:pPr>
              <w:jc w:val="both"/>
              <w:rPr>
                <w:rFonts w:ascii="Arial" w:eastAsia="Times New Roman" w:hAnsi="Arial" w:cs="Arial"/>
              </w:rPr>
            </w:pPr>
            <w:r w:rsidRPr="004161EA">
              <w:rPr>
                <w:rFonts w:ascii="Arial" w:eastAsia="Times New Roman" w:hAnsi="Arial" w:cs="Arial"/>
              </w:rPr>
              <w:t>2</w:t>
            </w:r>
          </w:p>
        </w:tc>
        <w:tc>
          <w:tcPr>
            <w:tcW w:w="911" w:type="pct"/>
            <w:shd w:val="clear" w:color="auto" w:fill="auto"/>
          </w:tcPr>
          <w:p w14:paraId="6739BE7A" w14:textId="77777777" w:rsidR="000A37B7" w:rsidRPr="004161EA" w:rsidRDefault="000A37B7" w:rsidP="00791364">
            <w:pPr>
              <w:jc w:val="both"/>
              <w:rPr>
                <w:rFonts w:ascii="Arial" w:eastAsia="Times New Roman" w:hAnsi="Arial" w:cs="Arial"/>
              </w:rPr>
            </w:pPr>
          </w:p>
          <w:p w14:paraId="2D4D2F94" w14:textId="77777777" w:rsidR="000A37B7" w:rsidRPr="004161EA" w:rsidRDefault="000A37B7" w:rsidP="00791364">
            <w:pPr>
              <w:jc w:val="both"/>
              <w:rPr>
                <w:rFonts w:ascii="Arial" w:eastAsia="Times New Roman" w:hAnsi="Arial" w:cs="Arial"/>
              </w:rPr>
            </w:pPr>
          </w:p>
          <w:p w14:paraId="052711C4" w14:textId="77777777" w:rsidR="000A37B7" w:rsidRPr="004161EA" w:rsidRDefault="000A37B7" w:rsidP="00791364">
            <w:pPr>
              <w:jc w:val="both"/>
              <w:rPr>
                <w:rFonts w:ascii="Arial" w:eastAsia="Times New Roman" w:hAnsi="Arial" w:cs="Arial"/>
              </w:rPr>
            </w:pPr>
          </w:p>
          <w:p w14:paraId="34A8676C" w14:textId="584FA807" w:rsidR="00791364" w:rsidRPr="004161EA" w:rsidRDefault="00791364" w:rsidP="00791364">
            <w:pPr>
              <w:jc w:val="both"/>
              <w:rPr>
                <w:rFonts w:ascii="Arial" w:eastAsia="Times New Roman" w:hAnsi="Arial" w:cs="Arial"/>
              </w:rPr>
            </w:pPr>
            <w:r w:rsidRPr="004161EA">
              <w:rPr>
                <w:rFonts w:ascii="Arial" w:eastAsia="Times New Roman" w:hAnsi="Arial" w:cs="Arial"/>
              </w:rPr>
              <w:t>Validar completitud de la solicitud de cambio</w:t>
            </w:r>
            <w:r w:rsidR="00822291" w:rsidRPr="004161EA">
              <w:rPr>
                <w:rFonts w:ascii="Arial" w:eastAsia="Times New Roman" w:hAnsi="Arial" w:cs="Arial"/>
              </w:rPr>
              <w:t xml:space="preserve"> y clasificar el cambio</w:t>
            </w:r>
          </w:p>
        </w:tc>
        <w:tc>
          <w:tcPr>
            <w:tcW w:w="1817" w:type="pct"/>
            <w:shd w:val="clear" w:color="auto" w:fill="auto"/>
          </w:tcPr>
          <w:p w14:paraId="7E1BD739" w14:textId="18D29A2A" w:rsidR="009F0321" w:rsidRPr="004161EA" w:rsidRDefault="00B923FA" w:rsidP="00055DA8">
            <w:pPr>
              <w:jc w:val="both"/>
              <w:rPr>
                <w:rFonts w:ascii="Arial" w:eastAsia="Times New Roman" w:hAnsi="Arial" w:cs="Arial"/>
              </w:rPr>
            </w:pPr>
            <w:r w:rsidRPr="004161EA">
              <w:rPr>
                <w:rFonts w:ascii="Arial" w:hAnsi="Arial" w:cs="Arial"/>
              </w:rPr>
              <w:t>Una vez registrada la solicitud de cambios el</w:t>
            </w:r>
            <w:r w:rsidR="00112EFF" w:rsidRPr="004161EA">
              <w:rPr>
                <w:rFonts w:ascii="Arial" w:hAnsi="Arial" w:cs="Arial"/>
              </w:rPr>
              <w:t xml:space="preserve"> Gestor de Cambios </w:t>
            </w:r>
            <w:r w:rsidRPr="004161EA">
              <w:rPr>
                <w:rFonts w:ascii="Arial" w:eastAsia="Times New Roman" w:hAnsi="Arial" w:cs="Arial"/>
              </w:rPr>
              <w:t>analiza</w:t>
            </w:r>
            <w:r w:rsidR="00055DA8" w:rsidRPr="004161EA">
              <w:rPr>
                <w:rFonts w:ascii="Arial" w:eastAsia="Times New Roman" w:hAnsi="Arial" w:cs="Arial"/>
              </w:rPr>
              <w:t xml:space="preserve"> los </w:t>
            </w:r>
            <w:r w:rsidR="00791364" w:rsidRPr="004161EA">
              <w:rPr>
                <w:rFonts w:ascii="Arial" w:eastAsia="Times New Roman" w:hAnsi="Arial" w:cs="Arial"/>
              </w:rPr>
              <w:t xml:space="preserve"> cambio</w:t>
            </w:r>
            <w:r w:rsidR="00055DA8" w:rsidRPr="004161EA">
              <w:rPr>
                <w:rFonts w:ascii="Arial" w:eastAsia="Times New Roman" w:hAnsi="Arial" w:cs="Arial"/>
              </w:rPr>
              <w:t>s solicitados</w:t>
            </w:r>
            <w:r w:rsidR="00791364" w:rsidRPr="004161EA">
              <w:rPr>
                <w:rFonts w:ascii="Arial" w:eastAsia="Times New Roman" w:hAnsi="Arial" w:cs="Arial"/>
              </w:rPr>
              <w:t xml:space="preserve">, evalúa sí la solicitud se encuentra dentro de los lineamientos </w:t>
            </w:r>
            <w:r w:rsidR="00195DC8">
              <w:rPr>
                <w:rFonts w:ascii="Arial" w:eastAsia="Times New Roman" w:hAnsi="Arial" w:cs="Arial"/>
              </w:rPr>
              <w:t>aplicables</w:t>
            </w:r>
            <w:r w:rsidR="00791364" w:rsidRPr="004161EA">
              <w:rPr>
                <w:rFonts w:ascii="Arial" w:eastAsia="Times New Roman" w:hAnsi="Arial" w:cs="Arial"/>
              </w:rPr>
              <w:t xml:space="preserve"> para ser considero un cambio. </w:t>
            </w:r>
          </w:p>
          <w:p w14:paraId="1A4F0718" w14:textId="70BDB892" w:rsidR="00C235DA" w:rsidRPr="004161EA" w:rsidRDefault="00C235DA" w:rsidP="00055DA8">
            <w:pPr>
              <w:jc w:val="both"/>
              <w:rPr>
                <w:rFonts w:ascii="Arial" w:eastAsia="Times New Roman" w:hAnsi="Arial" w:cs="Arial"/>
              </w:rPr>
            </w:pPr>
            <w:r w:rsidRPr="004161EA">
              <w:rPr>
                <w:rFonts w:ascii="Arial" w:eastAsia="Times New Roman" w:hAnsi="Arial" w:cs="Arial"/>
              </w:rPr>
              <w:t>En caso de que el Gestor de Cambios, después de hacer el análisis respectivo considere que no</w:t>
            </w:r>
            <w:r w:rsidR="00B923FA" w:rsidRPr="004161EA">
              <w:rPr>
                <w:rFonts w:ascii="Arial" w:eastAsia="Times New Roman" w:hAnsi="Arial" w:cs="Arial"/>
              </w:rPr>
              <w:t xml:space="preserve"> </w:t>
            </w:r>
            <w:r w:rsidR="006356EE" w:rsidRPr="004161EA">
              <w:rPr>
                <w:rFonts w:ascii="Arial" w:eastAsia="Times New Roman" w:hAnsi="Arial" w:cs="Arial"/>
              </w:rPr>
              <w:t xml:space="preserve">es </w:t>
            </w:r>
            <w:r w:rsidR="00B923FA" w:rsidRPr="004161EA">
              <w:rPr>
                <w:rFonts w:ascii="Arial" w:eastAsia="Times New Roman" w:hAnsi="Arial" w:cs="Arial"/>
              </w:rPr>
              <w:t>viable, comunica</w:t>
            </w:r>
            <w:r w:rsidRPr="004161EA">
              <w:rPr>
                <w:rFonts w:ascii="Arial" w:eastAsia="Times New Roman" w:hAnsi="Arial" w:cs="Arial"/>
              </w:rPr>
              <w:t xml:space="preserve"> la decisión </w:t>
            </w:r>
            <w:r w:rsidR="006356EE" w:rsidRPr="004161EA">
              <w:rPr>
                <w:rFonts w:ascii="Arial" w:eastAsia="Times New Roman" w:hAnsi="Arial" w:cs="Arial"/>
              </w:rPr>
              <w:t>al solicitante</w:t>
            </w:r>
            <w:r w:rsidRPr="004161EA">
              <w:rPr>
                <w:rFonts w:ascii="Arial" w:eastAsia="Times New Roman" w:hAnsi="Arial" w:cs="Arial"/>
              </w:rPr>
              <w:t xml:space="preserve"> mediante </w:t>
            </w:r>
            <w:r w:rsidR="0042008A" w:rsidRPr="009B32FD">
              <w:rPr>
                <w:rFonts w:ascii="Arial" w:hAnsi="Arial" w:cs="Arial"/>
              </w:rPr>
              <w:t>en el sistema de información de gestión de servicios (CA Service Management)</w:t>
            </w:r>
            <w:r w:rsidR="00B923FA" w:rsidRPr="004161EA">
              <w:rPr>
                <w:rFonts w:ascii="Arial" w:eastAsia="Times New Roman" w:hAnsi="Arial" w:cs="Arial"/>
              </w:rPr>
              <w:t>.</w:t>
            </w:r>
          </w:p>
          <w:p w14:paraId="500FF72C" w14:textId="77777777" w:rsidR="00195DC8" w:rsidRDefault="00195DC8" w:rsidP="00055DA8">
            <w:pPr>
              <w:jc w:val="both"/>
              <w:rPr>
                <w:rFonts w:ascii="Arial" w:eastAsia="Times New Roman" w:hAnsi="Arial" w:cs="Arial"/>
              </w:rPr>
            </w:pPr>
          </w:p>
          <w:p w14:paraId="3B946769" w14:textId="017C8A22" w:rsidR="00055DA8" w:rsidRPr="004161EA" w:rsidRDefault="006356EE" w:rsidP="00195DC8">
            <w:pPr>
              <w:jc w:val="both"/>
              <w:rPr>
                <w:rFonts w:ascii="Arial" w:eastAsia="Times New Roman" w:hAnsi="Arial" w:cs="Arial"/>
              </w:rPr>
            </w:pPr>
            <w:r w:rsidRPr="004161EA">
              <w:rPr>
                <w:rFonts w:ascii="Arial" w:eastAsia="Times New Roman" w:hAnsi="Arial" w:cs="Arial"/>
              </w:rPr>
              <w:t>Si es considerado como</w:t>
            </w:r>
            <w:r w:rsidR="00791364" w:rsidRPr="004161EA">
              <w:rPr>
                <w:rFonts w:ascii="Arial" w:eastAsia="Times New Roman" w:hAnsi="Arial" w:cs="Arial"/>
              </w:rPr>
              <w:t xml:space="preserve"> cambio</w:t>
            </w:r>
            <w:r w:rsidRPr="004161EA">
              <w:rPr>
                <w:rFonts w:ascii="Arial" w:eastAsia="Times New Roman" w:hAnsi="Arial" w:cs="Arial"/>
              </w:rPr>
              <w:t xml:space="preserve"> viable</w:t>
            </w:r>
            <w:r w:rsidR="00055DA8" w:rsidRPr="004161EA">
              <w:rPr>
                <w:rFonts w:ascii="Arial" w:eastAsia="Times New Roman" w:hAnsi="Arial" w:cs="Arial"/>
              </w:rPr>
              <w:t xml:space="preserve">, </w:t>
            </w:r>
            <w:r w:rsidR="00C235DA" w:rsidRPr="004161EA">
              <w:rPr>
                <w:rFonts w:ascii="Arial" w:eastAsia="Times New Roman" w:hAnsi="Arial" w:cs="Arial"/>
              </w:rPr>
              <w:t>el</w:t>
            </w:r>
            <w:r w:rsidRPr="004161EA">
              <w:rPr>
                <w:rFonts w:ascii="Arial" w:eastAsia="Times New Roman" w:hAnsi="Arial" w:cs="Arial"/>
              </w:rPr>
              <w:t xml:space="preserve"> Gestor de Cambios lo clasifica</w:t>
            </w:r>
            <w:r w:rsidR="00AE06EC">
              <w:rPr>
                <w:rFonts w:ascii="Arial" w:eastAsia="Times New Roman" w:hAnsi="Arial" w:cs="Arial"/>
              </w:rPr>
              <w:t xml:space="preserve"> bajo la </w:t>
            </w:r>
            <w:r w:rsidR="00AE06EC" w:rsidRPr="00D5237C">
              <w:rPr>
                <w:rFonts w:ascii="Arial" w:hAnsi="Arial" w:cs="Arial"/>
                <w:color w:val="000000"/>
              </w:rPr>
              <w:t xml:space="preserve">categorización (Estrategia, Información, Aplicaciones, Plataforma o Mejora Continua) y </w:t>
            </w:r>
            <w:r w:rsidR="00195DC8">
              <w:rPr>
                <w:rFonts w:ascii="Arial" w:hAnsi="Arial" w:cs="Arial"/>
                <w:color w:val="000000"/>
              </w:rPr>
              <w:t>se pasa al</w:t>
            </w:r>
            <w:r w:rsidRPr="004161EA">
              <w:rPr>
                <w:rFonts w:ascii="Arial" w:eastAsia="Times New Roman" w:hAnsi="Arial" w:cs="Arial"/>
              </w:rPr>
              <w:t xml:space="preserve">, Comité de Cambios </w:t>
            </w:r>
            <w:r w:rsidR="00195DC8">
              <w:rPr>
                <w:rFonts w:ascii="Arial" w:eastAsia="Times New Roman" w:hAnsi="Arial" w:cs="Arial"/>
              </w:rPr>
              <w:t>para su evaluación y aprobación</w:t>
            </w:r>
            <w:r w:rsidR="00592BD2" w:rsidRPr="004161EA">
              <w:rPr>
                <w:rFonts w:ascii="Arial" w:eastAsia="Times New Roman" w:hAnsi="Arial" w:cs="Arial"/>
              </w:rPr>
              <w:t>, y se</w:t>
            </w:r>
            <w:r w:rsidRPr="004161EA">
              <w:rPr>
                <w:rFonts w:ascii="Arial" w:eastAsia="Times New Roman" w:hAnsi="Arial" w:cs="Arial"/>
              </w:rPr>
              <w:t xml:space="preserve"> comunica</w:t>
            </w:r>
            <w:r w:rsidR="00C235DA" w:rsidRPr="004161EA">
              <w:rPr>
                <w:rFonts w:ascii="Arial" w:eastAsia="Times New Roman" w:hAnsi="Arial" w:cs="Arial"/>
              </w:rPr>
              <w:t xml:space="preserve"> a</w:t>
            </w:r>
            <w:r w:rsidR="00055DA8" w:rsidRPr="004161EA">
              <w:rPr>
                <w:rFonts w:ascii="Arial" w:eastAsia="Times New Roman" w:hAnsi="Arial" w:cs="Arial"/>
              </w:rPr>
              <w:t xml:space="preserve">l </w:t>
            </w:r>
            <w:r w:rsidR="00791364" w:rsidRPr="004161EA">
              <w:rPr>
                <w:rFonts w:ascii="Arial" w:eastAsia="Times New Roman" w:hAnsi="Arial" w:cs="Arial"/>
              </w:rPr>
              <w:t xml:space="preserve"> </w:t>
            </w:r>
            <w:r w:rsidRPr="004161EA">
              <w:rPr>
                <w:rFonts w:ascii="Arial" w:eastAsia="Times New Roman" w:hAnsi="Arial" w:cs="Arial"/>
              </w:rPr>
              <w:t xml:space="preserve">solicitante que el cambio está </w:t>
            </w:r>
            <w:r w:rsidR="00592BD2" w:rsidRPr="004161EA">
              <w:rPr>
                <w:rFonts w:ascii="Arial" w:eastAsia="Times New Roman" w:hAnsi="Arial" w:cs="Arial"/>
              </w:rPr>
              <w:t>en proceso de</w:t>
            </w:r>
            <w:r w:rsidRPr="004161EA">
              <w:rPr>
                <w:rFonts w:ascii="Arial" w:eastAsia="Times New Roman" w:hAnsi="Arial" w:cs="Arial"/>
              </w:rPr>
              <w:t xml:space="preserve"> evalua</w:t>
            </w:r>
            <w:r w:rsidR="00592BD2" w:rsidRPr="004161EA">
              <w:rPr>
                <w:rFonts w:ascii="Arial" w:eastAsia="Times New Roman" w:hAnsi="Arial" w:cs="Arial"/>
              </w:rPr>
              <w:t>ción por el comité.</w:t>
            </w:r>
            <w:r w:rsidR="00791364" w:rsidRPr="004161EA">
              <w:rPr>
                <w:rFonts w:ascii="Arial" w:eastAsia="Times New Roman" w:hAnsi="Arial" w:cs="Arial"/>
              </w:rPr>
              <w:t xml:space="preserve"> </w:t>
            </w:r>
          </w:p>
        </w:tc>
        <w:tc>
          <w:tcPr>
            <w:tcW w:w="565" w:type="pct"/>
            <w:shd w:val="clear" w:color="auto" w:fill="auto"/>
          </w:tcPr>
          <w:p w14:paraId="4750046E" w14:textId="77777777" w:rsidR="00791364" w:rsidRPr="004161EA" w:rsidRDefault="00791364" w:rsidP="00791364">
            <w:pPr>
              <w:jc w:val="both"/>
              <w:rPr>
                <w:rFonts w:ascii="Arial" w:eastAsia="Times New Roman" w:hAnsi="Arial" w:cs="Arial"/>
              </w:rPr>
            </w:pPr>
            <w:r w:rsidRPr="004161EA">
              <w:rPr>
                <w:rFonts w:ascii="Arial" w:eastAsia="Times New Roman" w:hAnsi="Arial" w:cs="Arial"/>
              </w:rPr>
              <w:t>Oficina de Tecnología de la Información</w:t>
            </w:r>
          </w:p>
        </w:tc>
        <w:tc>
          <w:tcPr>
            <w:tcW w:w="543" w:type="pct"/>
            <w:shd w:val="clear" w:color="auto" w:fill="FFFFFF" w:themeFill="background1"/>
          </w:tcPr>
          <w:p w14:paraId="1F41518A" w14:textId="77777777" w:rsidR="000A37B7" w:rsidRPr="00932A83" w:rsidRDefault="000A37B7" w:rsidP="00791364">
            <w:pPr>
              <w:jc w:val="both"/>
              <w:rPr>
                <w:rFonts w:ascii="Arial" w:eastAsia="Times New Roman" w:hAnsi="Arial" w:cs="Arial"/>
              </w:rPr>
            </w:pPr>
          </w:p>
          <w:p w14:paraId="27E1CB17" w14:textId="77777777" w:rsidR="000A37B7" w:rsidRPr="00932A83" w:rsidRDefault="000A37B7" w:rsidP="00791364">
            <w:pPr>
              <w:jc w:val="both"/>
              <w:rPr>
                <w:rFonts w:ascii="Arial" w:eastAsia="Times New Roman" w:hAnsi="Arial" w:cs="Arial"/>
              </w:rPr>
            </w:pPr>
          </w:p>
          <w:p w14:paraId="63C6CF45" w14:textId="7E2179AC" w:rsidR="00791364" w:rsidRPr="00932A83" w:rsidRDefault="00EF3A0B" w:rsidP="00A5670A">
            <w:pPr>
              <w:jc w:val="both"/>
              <w:rPr>
                <w:rFonts w:ascii="Arial" w:eastAsia="Times New Roman" w:hAnsi="Arial" w:cs="Arial"/>
              </w:rPr>
            </w:pPr>
            <w:r w:rsidRPr="00932A83">
              <w:rPr>
                <w:rFonts w:ascii="Arial" w:eastAsia="Times New Roman" w:hAnsi="Arial" w:cs="Arial"/>
              </w:rPr>
              <w:t xml:space="preserve">Profesional </w:t>
            </w:r>
          </w:p>
        </w:tc>
        <w:tc>
          <w:tcPr>
            <w:tcW w:w="524" w:type="pct"/>
            <w:shd w:val="clear" w:color="auto" w:fill="auto"/>
          </w:tcPr>
          <w:p w14:paraId="1BDE6DC3" w14:textId="77777777" w:rsidR="000A37B7" w:rsidRPr="004161EA" w:rsidRDefault="000A37B7" w:rsidP="00791364">
            <w:pPr>
              <w:jc w:val="both"/>
              <w:rPr>
                <w:rFonts w:ascii="Arial" w:hAnsi="Arial" w:cs="Arial"/>
              </w:rPr>
            </w:pPr>
          </w:p>
          <w:p w14:paraId="3F25913B" w14:textId="77777777" w:rsidR="000A37B7" w:rsidRPr="004161EA" w:rsidRDefault="000A37B7" w:rsidP="00791364">
            <w:pPr>
              <w:jc w:val="both"/>
              <w:rPr>
                <w:rFonts w:ascii="Arial" w:hAnsi="Arial" w:cs="Arial"/>
              </w:rPr>
            </w:pPr>
          </w:p>
          <w:p w14:paraId="5D0A65B4" w14:textId="3E6D1C90" w:rsidR="00791364" w:rsidRPr="004161EA" w:rsidRDefault="00791364" w:rsidP="00791364">
            <w:pPr>
              <w:jc w:val="both"/>
              <w:rPr>
                <w:rFonts w:ascii="Arial" w:hAnsi="Arial" w:cs="Arial"/>
              </w:rPr>
            </w:pPr>
          </w:p>
        </w:tc>
        <w:tc>
          <w:tcPr>
            <w:tcW w:w="500" w:type="pct"/>
            <w:shd w:val="clear" w:color="auto" w:fill="auto"/>
          </w:tcPr>
          <w:p w14:paraId="72EC89D9" w14:textId="56399924" w:rsidR="00791364" w:rsidRPr="00BF31DF" w:rsidRDefault="007D0163" w:rsidP="00195DC8">
            <w:pPr>
              <w:jc w:val="both"/>
              <w:rPr>
                <w:rFonts w:ascii="Arial" w:hAnsi="Arial" w:cs="Arial"/>
              </w:rPr>
            </w:pPr>
            <w:r>
              <w:rPr>
                <w:rFonts w:ascii="Arial" w:eastAsia="Times New Roman" w:hAnsi="Arial" w:cs="Arial"/>
              </w:rPr>
              <w:t>S</w:t>
            </w:r>
            <w:r w:rsidR="00EF3A0B" w:rsidRPr="00EF3A0B">
              <w:rPr>
                <w:rFonts w:ascii="Arial" w:eastAsia="Times New Roman" w:hAnsi="Arial" w:cs="Arial"/>
              </w:rPr>
              <w:t>istema de información de gestión de servicios de la (CA Service Management)</w:t>
            </w:r>
          </w:p>
        </w:tc>
      </w:tr>
      <w:tr w:rsidR="00791364" w:rsidRPr="004161EA" w14:paraId="1741CEA0" w14:textId="77777777" w:rsidTr="004B4987">
        <w:trPr>
          <w:trHeight w:val="58"/>
          <w:jc w:val="center"/>
        </w:trPr>
        <w:tc>
          <w:tcPr>
            <w:tcW w:w="140" w:type="pct"/>
            <w:shd w:val="clear" w:color="auto" w:fill="auto"/>
          </w:tcPr>
          <w:p w14:paraId="5C6482D3" w14:textId="77777777" w:rsidR="000A37B7" w:rsidRDefault="000A37B7" w:rsidP="00791364">
            <w:pPr>
              <w:jc w:val="both"/>
              <w:rPr>
                <w:rFonts w:ascii="Arial" w:eastAsia="Times New Roman" w:hAnsi="Arial" w:cs="Arial"/>
              </w:rPr>
            </w:pPr>
          </w:p>
          <w:p w14:paraId="16FBAE39" w14:textId="77777777" w:rsidR="000A37B7" w:rsidRDefault="000A37B7" w:rsidP="00791364">
            <w:pPr>
              <w:jc w:val="both"/>
              <w:rPr>
                <w:rFonts w:ascii="Arial" w:eastAsia="Times New Roman" w:hAnsi="Arial" w:cs="Arial"/>
              </w:rPr>
            </w:pPr>
          </w:p>
          <w:p w14:paraId="4CCDF412" w14:textId="6398E79F" w:rsidR="00791364" w:rsidRPr="004161EA" w:rsidRDefault="00791364" w:rsidP="00791364">
            <w:pPr>
              <w:jc w:val="both"/>
              <w:rPr>
                <w:rFonts w:ascii="Arial" w:eastAsia="Times New Roman" w:hAnsi="Arial" w:cs="Arial"/>
              </w:rPr>
            </w:pPr>
            <w:r w:rsidRPr="004161EA">
              <w:rPr>
                <w:rFonts w:ascii="Arial" w:eastAsia="Times New Roman" w:hAnsi="Arial" w:cs="Arial"/>
              </w:rPr>
              <w:t>3</w:t>
            </w:r>
          </w:p>
          <w:p w14:paraId="141947E9" w14:textId="77777777" w:rsidR="00791364" w:rsidRPr="004161EA" w:rsidRDefault="00791364" w:rsidP="00791364">
            <w:pPr>
              <w:jc w:val="both"/>
              <w:rPr>
                <w:rFonts w:ascii="Arial" w:eastAsia="Times New Roman" w:hAnsi="Arial" w:cs="Arial"/>
              </w:rPr>
            </w:pPr>
          </w:p>
        </w:tc>
        <w:tc>
          <w:tcPr>
            <w:tcW w:w="911" w:type="pct"/>
            <w:shd w:val="clear" w:color="auto" w:fill="auto"/>
          </w:tcPr>
          <w:p w14:paraId="06916B1F" w14:textId="77777777" w:rsidR="000A37B7" w:rsidRPr="004161EA" w:rsidRDefault="000A37B7" w:rsidP="00791364">
            <w:pPr>
              <w:jc w:val="both"/>
              <w:rPr>
                <w:rFonts w:ascii="Arial" w:eastAsia="Times New Roman" w:hAnsi="Arial" w:cs="Arial"/>
              </w:rPr>
            </w:pPr>
          </w:p>
          <w:p w14:paraId="13C735B8" w14:textId="77777777" w:rsidR="000A37B7" w:rsidRPr="004161EA" w:rsidRDefault="000A37B7" w:rsidP="00791364">
            <w:pPr>
              <w:jc w:val="both"/>
              <w:rPr>
                <w:rFonts w:ascii="Arial" w:eastAsia="Times New Roman" w:hAnsi="Arial" w:cs="Arial"/>
              </w:rPr>
            </w:pPr>
          </w:p>
          <w:p w14:paraId="28E8624E" w14:textId="3325BD98" w:rsidR="00791364" w:rsidRPr="004161EA" w:rsidRDefault="00C05802" w:rsidP="00C05802">
            <w:pPr>
              <w:jc w:val="both"/>
              <w:rPr>
                <w:rFonts w:ascii="Arial" w:eastAsia="Times New Roman" w:hAnsi="Arial" w:cs="Arial"/>
              </w:rPr>
            </w:pPr>
            <w:r w:rsidRPr="004161EA">
              <w:rPr>
                <w:rFonts w:ascii="Arial" w:eastAsia="Times New Roman" w:hAnsi="Arial" w:cs="Arial"/>
              </w:rPr>
              <w:t>Convocar sesión del Comité de Cambios</w:t>
            </w:r>
          </w:p>
        </w:tc>
        <w:tc>
          <w:tcPr>
            <w:tcW w:w="1817" w:type="pct"/>
            <w:shd w:val="clear" w:color="auto" w:fill="auto"/>
          </w:tcPr>
          <w:p w14:paraId="761007B3" w14:textId="2CD6EF52" w:rsidR="00791364" w:rsidRPr="004161EA" w:rsidRDefault="00195DC8" w:rsidP="00195DC8">
            <w:pPr>
              <w:tabs>
                <w:tab w:val="left" w:pos="142"/>
              </w:tabs>
              <w:jc w:val="both"/>
              <w:rPr>
                <w:rFonts w:ascii="Arial" w:hAnsi="Arial" w:cs="Arial"/>
              </w:rPr>
            </w:pPr>
            <w:r>
              <w:rPr>
                <w:rFonts w:ascii="Arial" w:hAnsi="Arial" w:cs="Arial"/>
              </w:rPr>
              <w:t xml:space="preserve">Se convoca al </w:t>
            </w:r>
            <w:r w:rsidR="00C05802" w:rsidRPr="004E4BD4">
              <w:rPr>
                <w:rFonts w:ascii="Arial" w:hAnsi="Arial" w:cs="Arial"/>
              </w:rPr>
              <w:t xml:space="preserve">Comité de Cambios, </w:t>
            </w:r>
            <w:r>
              <w:rPr>
                <w:rFonts w:ascii="Arial" w:hAnsi="Arial" w:cs="Arial"/>
              </w:rPr>
              <w:t xml:space="preserve">con una periodicidad </w:t>
            </w:r>
            <w:r w:rsidR="00C05802" w:rsidRPr="004161EA">
              <w:rPr>
                <w:rFonts w:ascii="Arial" w:hAnsi="Arial" w:cs="Arial"/>
              </w:rPr>
              <w:t>una sesión mensual, el Gestor de C</w:t>
            </w:r>
            <w:r w:rsidR="00047C75" w:rsidRPr="004161EA">
              <w:rPr>
                <w:rFonts w:ascii="Arial" w:hAnsi="Arial" w:cs="Arial"/>
              </w:rPr>
              <w:t>ambios</w:t>
            </w:r>
            <w:r w:rsidR="00C05802" w:rsidRPr="004161EA">
              <w:rPr>
                <w:rFonts w:ascii="Arial" w:hAnsi="Arial" w:cs="Arial"/>
              </w:rPr>
              <w:t xml:space="preserve">, </w:t>
            </w:r>
            <w:r w:rsidR="00047C75" w:rsidRPr="004161EA">
              <w:rPr>
                <w:rFonts w:ascii="Arial" w:hAnsi="Arial" w:cs="Arial"/>
              </w:rPr>
              <w:t>convoca</w:t>
            </w:r>
            <w:r w:rsidR="00C05802" w:rsidRPr="004161EA">
              <w:rPr>
                <w:rFonts w:ascii="Arial" w:hAnsi="Arial" w:cs="Arial"/>
              </w:rPr>
              <w:t>ndo</w:t>
            </w:r>
            <w:r w:rsidR="00047C75" w:rsidRPr="004161EA">
              <w:rPr>
                <w:rFonts w:ascii="Arial" w:hAnsi="Arial" w:cs="Arial"/>
              </w:rPr>
              <w:t xml:space="preserve"> </w:t>
            </w:r>
            <w:r w:rsidR="00C05802" w:rsidRPr="004161EA">
              <w:rPr>
                <w:rFonts w:ascii="Arial" w:hAnsi="Arial" w:cs="Arial"/>
              </w:rPr>
              <w:t>a los integrantes del comité</w:t>
            </w:r>
            <w:r w:rsidR="00686C4B" w:rsidRPr="004161EA">
              <w:rPr>
                <w:rFonts w:ascii="Arial" w:hAnsi="Arial" w:cs="Arial"/>
              </w:rPr>
              <w:t xml:space="preserve"> e invitados adicionales según la naturaleza de las solicitudes de cambios a revisar</w:t>
            </w:r>
            <w:r w:rsidR="00C05802" w:rsidRPr="004161EA">
              <w:rPr>
                <w:rFonts w:ascii="Arial" w:hAnsi="Arial" w:cs="Arial"/>
              </w:rPr>
              <w:t xml:space="preserve">, indicando la agenda y asuntos a tratar, dentro de los cuales se enuncian </w:t>
            </w:r>
            <w:r w:rsidRPr="004161EA">
              <w:rPr>
                <w:rFonts w:ascii="Arial" w:hAnsi="Arial" w:cs="Arial"/>
              </w:rPr>
              <w:t>la solicitud</w:t>
            </w:r>
            <w:r w:rsidR="00C05802" w:rsidRPr="004161EA">
              <w:rPr>
                <w:rFonts w:ascii="Arial" w:hAnsi="Arial" w:cs="Arial"/>
              </w:rPr>
              <w:t xml:space="preserve"> de cambios a ser evaluadas en la sesión.    </w:t>
            </w:r>
          </w:p>
        </w:tc>
        <w:tc>
          <w:tcPr>
            <w:tcW w:w="565" w:type="pct"/>
            <w:shd w:val="clear" w:color="auto" w:fill="auto"/>
          </w:tcPr>
          <w:p w14:paraId="60045529" w14:textId="77777777" w:rsidR="00791364" w:rsidRPr="004161EA" w:rsidRDefault="00791364" w:rsidP="00791364">
            <w:pPr>
              <w:jc w:val="both"/>
              <w:rPr>
                <w:rFonts w:ascii="Arial" w:eastAsia="Times New Roman" w:hAnsi="Arial" w:cs="Arial"/>
              </w:rPr>
            </w:pPr>
            <w:r w:rsidRPr="004161EA">
              <w:rPr>
                <w:rFonts w:ascii="Arial" w:eastAsia="Times New Roman" w:hAnsi="Arial" w:cs="Arial"/>
              </w:rPr>
              <w:t>Oficina de Tecnología de la Información</w:t>
            </w:r>
          </w:p>
        </w:tc>
        <w:tc>
          <w:tcPr>
            <w:tcW w:w="543" w:type="pct"/>
            <w:shd w:val="clear" w:color="auto" w:fill="FFFFFF" w:themeFill="background1"/>
          </w:tcPr>
          <w:p w14:paraId="2143FEE8" w14:textId="7A3C2D95" w:rsidR="00791364" w:rsidRPr="00932A83" w:rsidRDefault="00EF3A0B" w:rsidP="00A5670A">
            <w:pPr>
              <w:jc w:val="both"/>
              <w:rPr>
                <w:rFonts w:ascii="Arial" w:eastAsia="Times New Roman" w:hAnsi="Arial" w:cs="Arial"/>
              </w:rPr>
            </w:pPr>
            <w:r w:rsidRPr="00932A83">
              <w:rPr>
                <w:rFonts w:ascii="Arial" w:eastAsia="Times New Roman" w:hAnsi="Arial" w:cs="Arial"/>
              </w:rPr>
              <w:t xml:space="preserve">Profesional </w:t>
            </w:r>
          </w:p>
        </w:tc>
        <w:tc>
          <w:tcPr>
            <w:tcW w:w="524" w:type="pct"/>
            <w:shd w:val="clear" w:color="auto" w:fill="auto"/>
          </w:tcPr>
          <w:p w14:paraId="4896CB2B" w14:textId="71ADB5DF" w:rsidR="00791364" w:rsidRPr="004161EA" w:rsidRDefault="00791364" w:rsidP="00791364">
            <w:pPr>
              <w:jc w:val="both"/>
              <w:rPr>
                <w:rFonts w:ascii="Arial" w:hAnsi="Arial" w:cs="Arial"/>
              </w:rPr>
            </w:pPr>
          </w:p>
        </w:tc>
        <w:tc>
          <w:tcPr>
            <w:tcW w:w="500" w:type="pct"/>
            <w:shd w:val="clear" w:color="auto" w:fill="auto"/>
          </w:tcPr>
          <w:p w14:paraId="5BFD15FF" w14:textId="3A5BE51F" w:rsidR="00791364" w:rsidRPr="004161EA" w:rsidRDefault="00D47418" w:rsidP="00791364">
            <w:pPr>
              <w:jc w:val="both"/>
              <w:rPr>
                <w:rFonts w:ascii="Arial" w:hAnsi="Arial" w:cs="Arial"/>
              </w:rPr>
            </w:pPr>
            <w:r w:rsidRPr="004161EA">
              <w:rPr>
                <w:rFonts w:ascii="Arial" w:eastAsia="Times New Roman" w:hAnsi="Arial" w:cs="Arial"/>
              </w:rPr>
              <w:t>Calendario del Correo Electrónico</w:t>
            </w:r>
          </w:p>
        </w:tc>
      </w:tr>
      <w:tr w:rsidR="00686C4B" w:rsidRPr="004161EA" w14:paraId="222BD71D" w14:textId="77777777" w:rsidTr="004B4987">
        <w:trPr>
          <w:trHeight w:val="58"/>
          <w:jc w:val="center"/>
        </w:trPr>
        <w:tc>
          <w:tcPr>
            <w:tcW w:w="140" w:type="pct"/>
            <w:shd w:val="clear" w:color="auto" w:fill="auto"/>
          </w:tcPr>
          <w:p w14:paraId="1E3B5B5C" w14:textId="06E84596" w:rsidR="00686C4B" w:rsidRPr="004161EA" w:rsidRDefault="00686C4B" w:rsidP="00686C4B">
            <w:pPr>
              <w:jc w:val="both"/>
              <w:rPr>
                <w:rFonts w:ascii="Arial" w:eastAsia="Times New Roman" w:hAnsi="Arial" w:cs="Arial"/>
              </w:rPr>
            </w:pPr>
            <w:r w:rsidRPr="004161EA">
              <w:rPr>
                <w:rFonts w:ascii="Arial" w:eastAsia="Times New Roman" w:hAnsi="Arial" w:cs="Arial"/>
              </w:rPr>
              <w:t>4</w:t>
            </w:r>
          </w:p>
        </w:tc>
        <w:tc>
          <w:tcPr>
            <w:tcW w:w="911" w:type="pct"/>
            <w:shd w:val="clear" w:color="auto" w:fill="auto"/>
          </w:tcPr>
          <w:p w14:paraId="662C8E85" w14:textId="10CC636C" w:rsidR="00686C4B" w:rsidRPr="004161EA" w:rsidRDefault="00686C4B" w:rsidP="00686C4B">
            <w:pPr>
              <w:jc w:val="both"/>
              <w:rPr>
                <w:rFonts w:ascii="Arial" w:eastAsia="Times New Roman" w:hAnsi="Arial" w:cs="Arial"/>
              </w:rPr>
            </w:pPr>
            <w:r w:rsidRPr="004161EA">
              <w:rPr>
                <w:rFonts w:ascii="Arial" w:eastAsia="Times New Roman" w:hAnsi="Arial" w:cs="Arial"/>
              </w:rPr>
              <w:t>Revisión de solicitudes en Comité de Cambios</w:t>
            </w:r>
          </w:p>
        </w:tc>
        <w:tc>
          <w:tcPr>
            <w:tcW w:w="1817" w:type="pct"/>
            <w:shd w:val="clear" w:color="auto" w:fill="auto"/>
          </w:tcPr>
          <w:p w14:paraId="566463B3" w14:textId="7D500722" w:rsidR="00686C4B" w:rsidRPr="004161EA" w:rsidRDefault="00686C4B" w:rsidP="00195DC8">
            <w:pPr>
              <w:tabs>
                <w:tab w:val="left" w:pos="142"/>
              </w:tabs>
              <w:jc w:val="both"/>
              <w:rPr>
                <w:rFonts w:ascii="Arial" w:eastAsia="Times New Roman" w:hAnsi="Arial" w:cs="Arial"/>
              </w:rPr>
            </w:pPr>
            <w:r w:rsidRPr="004161EA">
              <w:rPr>
                <w:rFonts w:ascii="Arial" w:hAnsi="Arial" w:cs="Arial"/>
              </w:rPr>
              <w:t xml:space="preserve">En sesión del Comité de cambios se </w:t>
            </w:r>
            <w:r w:rsidRPr="004161EA">
              <w:rPr>
                <w:rFonts w:ascii="Arial" w:eastAsia="Times New Roman" w:hAnsi="Arial" w:cs="Arial"/>
              </w:rPr>
              <w:t xml:space="preserve">revisa en consenso cada solicitud indicando si es aprobada o rechazada. Para esta mecánica en la sesión del comité, se debe contar con participantes invitados de los grupos de la </w:t>
            </w:r>
            <w:r w:rsidR="00195DC8">
              <w:rPr>
                <w:rFonts w:ascii="Arial" w:eastAsia="Times New Roman" w:hAnsi="Arial" w:cs="Arial"/>
              </w:rPr>
              <w:t>Oficina de Tecnologías de la Información</w:t>
            </w:r>
            <w:r w:rsidRPr="004161EA">
              <w:rPr>
                <w:rFonts w:ascii="Arial" w:eastAsia="Times New Roman" w:hAnsi="Arial" w:cs="Arial"/>
              </w:rPr>
              <w:t xml:space="preserve"> que sean necesarios según la naturaleza de los cambios dada por la clasificación previa que hizo el Gestor de Cambios. Estos invitados con su conocimiento apoyarán al Comité de Cambios a determinar la aprobación o rechazo de cada solicitud. </w:t>
            </w:r>
          </w:p>
        </w:tc>
        <w:tc>
          <w:tcPr>
            <w:tcW w:w="565" w:type="pct"/>
            <w:shd w:val="clear" w:color="auto" w:fill="auto"/>
          </w:tcPr>
          <w:p w14:paraId="6451ACA2" w14:textId="02A236E2" w:rsidR="00686C4B" w:rsidRPr="004161EA" w:rsidRDefault="00686C4B" w:rsidP="00686C4B">
            <w:pPr>
              <w:jc w:val="both"/>
              <w:rPr>
                <w:rFonts w:ascii="Arial" w:eastAsia="Times New Roman" w:hAnsi="Arial" w:cs="Arial"/>
              </w:rPr>
            </w:pPr>
            <w:r w:rsidRPr="004161EA">
              <w:rPr>
                <w:rFonts w:ascii="Arial" w:eastAsia="Times New Roman" w:hAnsi="Arial" w:cs="Arial"/>
              </w:rPr>
              <w:t>Oficina de Tecnología de la Información</w:t>
            </w:r>
          </w:p>
        </w:tc>
        <w:tc>
          <w:tcPr>
            <w:tcW w:w="543" w:type="pct"/>
            <w:shd w:val="clear" w:color="auto" w:fill="FFFFFF" w:themeFill="background1"/>
          </w:tcPr>
          <w:p w14:paraId="2C589E31" w14:textId="047B2F05" w:rsidR="00686C4B" w:rsidRPr="00932A83" w:rsidRDefault="00D47200" w:rsidP="00D47200">
            <w:pPr>
              <w:jc w:val="both"/>
              <w:rPr>
                <w:rFonts w:ascii="Arial" w:eastAsia="Times New Roman" w:hAnsi="Arial" w:cs="Arial"/>
              </w:rPr>
            </w:pPr>
            <w:r w:rsidRPr="00932A83">
              <w:rPr>
                <w:rFonts w:ascii="Arial" w:eastAsia="Times New Roman" w:hAnsi="Arial" w:cs="Arial"/>
              </w:rPr>
              <w:t>Profesional</w:t>
            </w:r>
          </w:p>
        </w:tc>
        <w:tc>
          <w:tcPr>
            <w:tcW w:w="524" w:type="pct"/>
            <w:shd w:val="clear" w:color="auto" w:fill="auto"/>
          </w:tcPr>
          <w:p w14:paraId="5EB98162" w14:textId="022EA641" w:rsidR="00686C4B" w:rsidRPr="004161EA" w:rsidRDefault="00686C4B" w:rsidP="00686C4B">
            <w:pPr>
              <w:jc w:val="both"/>
              <w:rPr>
                <w:rFonts w:ascii="Arial" w:hAnsi="Arial" w:cs="Arial"/>
              </w:rPr>
            </w:pPr>
          </w:p>
        </w:tc>
        <w:tc>
          <w:tcPr>
            <w:tcW w:w="500" w:type="pct"/>
            <w:shd w:val="clear" w:color="auto" w:fill="auto"/>
          </w:tcPr>
          <w:p w14:paraId="1F613911" w14:textId="646F3F16" w:rsidR="00686C4B" w:rsidRDefault="00686C4B" w:rsidP="00686C4B">
            <w:pPr>
              <w:jc w:val="both"/>
              <w:rPr>
                <w:rFonts w:ascii="Arial" w:hAnsi="Arial" w:cs="Arial"/>
              </w:rPr>
            </w:pPr>
            <w:r w:rsidRPr="004161EA">
              <w:rPr>
                <w:rFonts w:ascii="Arial" w:hAnsi="Arial" w:cs="Arial"/>
              </w:rPr>
              <w:t>Acta de Comité</w:t>
            </w:r>
          </w:p>
          <w:p w14:paraId="0DA586AA" w14:textId="2A53096A" w:rsidR="00686C4B" w:rsidRPr="004161EA" w:rsidRDefault="00A5670A" w:rsidP="003E41BE">
            <w:pPr>
              <w:jc w:val="both"/>
              <w:rPr>
                <w:rFonts w:ascii="Arial" w:hAnsi="Arial" w:cs="Arial"/>
              </w:rPr>
            </w:pPr>
            <w:r>
              <w:rPr>
                <w:rFonts w:ascii="Arial" w:hAnsi="Arial" w:cs="Arial"/>
              </w:rPr>
              <w:t>(hoja de trabajo Interna)</w:t>
            </w:r>
            <w:r w:rsidR="00EF3A0B" w:rsidRPr="00EF3A0B">
              <w:rPr>
                <w:rFonts w:ascii="Arial" w:eastAsia="Times New Roman" w:hAnsi="Arial" w:cs="Arial"/>
              </w:rPr>
              <w:t>sistema de información de gestión de servicios (CA Service Management)</w:t>
            </w:r>
          </w:p>
        </w:tc>
      </w:tr>
      <w:tr w:rsidR="00686C4B" w:rsidRPr="004161EA" w14:paraId="35B46517" w14:textId="77777777" w:rsidTr="004B4987">
        <w:trPr>
          <w:trHeight w:val="58"/>
          <w:jc w:val="center"/>
        </w:trPr>
        <w:tc>
          <w:tcPr>
            <w:tcW w:w="140" w:type="pct"/>
            <w:shd w:val="clear" w:color="auto" w:fill="auto"/>
          </w:tcPr>
          <w:p w14:paraId="52A094AF" w14:textId="5811E89D" w:rsidR="00686C4B" w:rsidRPr="004161EA" w:rsidRDefault="00AE06EC" w:rsidP="00686C4B">
            <w:pPr>
              <w:jc w:val="both"/>
              <w:rPr>
                <w:rFonts w:ascii="Arial" w:eastAsia="Times New Roman" w:hAnsi="Arial" w:cs="Arial"/>
              </w:rPr>
            </w:pPr>
            <w:r>
              <w:rPr>
                <w:rFonts w:ascii="Arial" w:eastAsia="Times New Roman" w:hAnsi="Arial" w:cs="Arial"/>
              </w:rPr>
              <w:t>5</w:t>
            </w:r>
          </w:p>
        </w:tc>
        <w:tc>
          <w:tcPr>
            <w:tcW w:w="911" w:type="pct"/>
            <w:shd w:val="clear" w:color="auto" w:fill="auto"/>
          </w:tcPr>
          <w:p w14:paraId="7574DF21" w14:textId="77777777" w:rsidR="00686C4B" w:rsidRPr="004161EA" w:rsidRDefault="00686C4B" w:rsidP="00686C4B">
            <w:pPr>
              <w:jc w:val="both"/>
              <w:rPr>
                <w:rFonts w:ascii="Arial" w:eastAsia="Times New Roman" w:hAnsi="Arial" w:cs="Arial"/>
              </w:rPr>
            </w:pPr>
            <w:r w:rsidRPr="004161EA">
              <w:rPr>
                <w:rFonts w:ascii="Arial" w:eastAsia="Times New Roman" w:hAnsi="Arial" w:cs="Arial"/>
              </w:rPr>
              <w:t>¿El cambio es aprobado por el comité?</w:t>
            </w:r>
          </w:p>
        </w:tc>
        <w:tc>
          <w:tcPr>
            <w:tcW w:w="1817" w:type="pct"/>
            <w:shd w:val="clear" w:color="auto" w:fill="auto"/>
          </w:tcPr>
          <w:p w14:paraId="1FA0E1DD" w14:textId="2842939C" w:rsidR="00686C4B" w:rsidRPr="004161EA" w:rsidRDefault="00686C4B" w:rsidP="00686C4B">
            <w:pPr>
              <w:tabs>
                <w:tab w:val="left" w:pos="142"/>
              </w:tabs>
              <w:jc w:val="both"/>
              <w:rPr>
                <w:rFonts w:ascii="Arial" w:hAnsi="Arial" w:cs="Arial"/>
                <w:color w:val="000000"/>
              </w:rPr>
            </w:pPr>
            <w:r w:rsidRPr="004161EA">
              <w:rPr>
                <w:rFonts w:ascii="Arial" w:hAnsi="Arial" w:cs="Arial"/>
                <w:color w:val="000000"/>
              </w:rPr>
              <w:t xml:space="preserve">SI: Continua con la actividad </w:t>
            </w:r>
            <w:r w:rsidR="00AE06EC">
              <w:rPr>
                <w:rFonts w:ascii="Arial" w:hAnsi="Arial" w:cs="Arial"/>
                <w:color w:val="000000"/>
              </w:rPr>
              <w:t>7</w:t>
            </w:r>
          </w:p>
          <w:p w14:paraId="7A058BE9" w14:textId="454DABCF" w:rsidR="00686C4B" w:rsidRPr="004161EA" w:rsidRDefault="00686C4B" w:rsidP="00AE06EC">
            <w:pPr>
              <w:tabs>
                <w:tab w:val="left" w:pos="142"/>
              </w:tabs>
              <w:jc w:val="both"/>
              <w:rPr>
                <w:rFonts w:ascii="Arial" w:hAnsi="Arial" w:cs="Arial"/>
                <w:color w:val="000000"/>
              </w:rPr>
            </w:pPr>
            <w:r w:rsidRPr="004161EA">
              <w:rPr>
                <w:rFonts w:ascii="Arial" w:hAnsi="Arial" w:cs="Arial"/>
                <w:color w:val="000000"/>
              </w:rPr>
              <w:t xml:space="preserve">NO: continua con la actividad </w:t>
            </w:r>
            <w:r w:rsidR="00AE06EC">
              <w:rPr>
                <w:rFonts w:ascii="Arial" w:hAnsi="Arial" w:cs="Arial"/>
                <w:color w:val="000000"/>
              </w:rPr>
              <w:t>6</w:t>
            </w:r>
          </w:p>
        </w:tc>
        <w:tc>
          <w:tcPr>
            <w:tcW w:w="565" w:type="pct"/>
            <w:shd w:val="clear" w:color="auto" w:fill="auto"/>
          </w:tcPr>
          <w:p w14:paraId="41D5656D" w14:textId="77777777" w:rsidR="00686C4B" w:rsidRPr="004161EA" w:rsidRDefault="00686C4B" w:rsidP="00686C4B">
            <w:pPr>
              <w:jc w:val="both"/>
              <w:rPr>
                <w:rFonts w:ascii="Arial" w:eastAsia="Times New Roman" w:hAnsi="Arial" w:cs="Arial"/>
              </w:rPr>
            </w:pPr>
          </w:p>
        </w:tc>
        <w:tc>
          <w:tcPr>
            <w:tcW w:w="543" w:type="pct"/>
            <w:shd w:val="clear" w:color="auto" w:fill="FFFFFF" w:themeFill="background1"/>
          </w:tcPr>
          <w:p w14:paraId="32A0E323" w14:textId="606247C1" w:rsidR="00686C4B" w:rsidRPr="00932A83" w:rsidRDefault="00686C4B" w:rsidP="00686C4B">
            <w:pPr>
              <w:jc w:val="both"/>
              <w:rPr>
                <w:rFonts w:ascii="Arial" w:eastAsia="Times New Roman" w:hAnsi="Arial" w:cs="Arial"/>
              </w:rPr>
            </w:pPr>
          </w:p>
        </w:tc>
        <w:tc>
          <w:tcPr>
            <w:tcW w:w="524" w:type="pct"/>
            <w:shd w:val="clear" w:color="auto" w:fill="auto"/>
          </w:tcPr>
          <w:p w14:paraId="613675B4" w14:textId="77777777" w:rsidR="00686C4B" w:rsidRPr="004161EA" w:rsidRDefault="00686C4B" w:rsidP="00686C4B">
            <w:pPr>
              <w:jc w:val="both"/>
              <w:rPr>
                <w:rFonts w:ascii="Arial" w:hAnsi="Arial" w:cs="Arial"/>
              </w:rPr>
            </w:pPr>
          </w:p>
        </w:tc>
        <w:tc>
          <w:tcPr>
            <w:tcW w:w="500" w:type="pct"/>
            <w:shd w:val="clear" w:color="auto" w:fill="auto"/>
          </w:tcPr>
          <w:p w14:paraId="014E58E1" w14:textId="77777777" w:rsidR="00686C4B" w:rsidRPr="004161EA" w:rsidRDefault="00686C4B" w:rsidP="00686C4B">
            <w:pPr>
              <w:tabs>
                <w:tab w:val="left" w:pos="142"/>
              </w:tabs>
              <w:jc w:val="both"/>
              <w:rPr>
                <w:rFonts w:ascii="Arial" w:hAnsi="Arial" w:cs="Arial"/>
              </w:rPr>
            </w:pPr>
          </w:p>
        </w:tc>
      </w:tr>
      <w:tr w:rsidR="007D6CB0" w:rsidRPr="004161EA" w14:paraId="3B6F5B70" w14:textId="77777777" w:rsidTr="004B4987">
        <w:trPr>
          <w:trHeight w:val="58"/>
          <w:jc w:val="center"/>
        </w:trPr>
        <w:tc>
          <w:tcPr>
            <w:tcW w:w="140" w:type="pct"/>
            <w:shd w:val="clear" w:color="auto" w:fill="auto"/>
          </w:tcPr>
          <w:p w14:paraId="34C7C09B" w14:textId="4215BB28" w:rsidR="007D6CB0" w:rsidRPr="004161EA" w:rsidRDefault="00AE06EC" w:rsidP="00686C4B">
            <w:pPr>
              <w:jc w:val="both"/>
              <w:rPr>
                <w:rFonts w:ascii="Arial" w:eastAsia="Times New Roman" w:hAnsi="Arial" w:cs="Arial"/>
              </w:rPr>
            </w:pPr>
            <w:r>
              <w:rPr>
                <w:rFonts w:ascii="Arial" w:eastAsia="Times New Roman" w:hAnsi="Arial" w:cs="Arial"/>
              </w:rPr>
              <w:t>6</w:t>
            </w:r>
          </w:p>
        </w:tc>
        <w:tc>
          <w:tcPr>
            <w:tcW w:w="911" w:type="pct"/>
            <w:shd w:val="clear" w:color="auto" w:fill="auto"/>
          </w:tcPr>
          <w:p w14:paraId="6E34BF77" w14:textId="7AF454BF" w:rsidR="007D6CB0" w:rsidRPr="004161EA" w:rsidRDefault="00AE06EC" w:rsidP="00D554AD">
            <w:pPr>
              <w:jc w:val="both"/>
              <w:rPr>
                <w:rFonts w:ascii="Arial" w:eastAsia="Times New Roman" w:hAnsi="Arial" w:cs="Arial"/>
              </w:rPr>
            </w:pPr>
            <w:r>
              <w:rPr>
                <w:rFonts w:ascii="Arial" w:eastAsia="Times New Roman" w:hAnsi="Arial" w:cs="Arial"/>
              </w:rPr>
              <w:t>N</w:t>
            </w:r>
            <w:r w:rsidR="00D554AD">
              <w:rPr>
                <w:rFonts w:ascii="Arial" w:eastAsia="Times New Roman" w:hAnsi="Arial" w:cs="Arial"/>
              </w:rPr>
              <w:t>oti</w:t>
            </w:r>
            <w:r>
              <w:rPr>
                <w:rFonts w:ascii="Arial" w:eastAsia="Times New Roman" w:hAnsi="Arial" w:cs="Arial"/>
              </w:rPr>
              <w:t xml:space="preserve">ficar al solicitante </w:t>
            </w:r>
            <w:r w:rsidR="007D6CB0">
              <w:rPr>
                <w:rFonts w:ascii="Arial" w:eastAsia="Times New Roman" w:hAnsi="Arial" w:cs="Arial"/>
              </w:rPr>
              <w:t>la NO aceptación de la solicitud de</w:t>
            </w:r>
            <w:r>
              <w:rPr>
                <w:rFonts w:ascii="Arial" w:eastAsia="Times New Roman" w:hAnsi="Arial" w:cs="Arial"/>
              </w:rPr>
              <w:t xml:space="preserve"> cambio</w:t>
            </w:r>
            <w:r w:rsidR="007D6CB0">
              <w:rPr>
                <w:rFonts w:ascii="Arial" w:eastAsia="Times New Roman" w:hAnsi="Arial" w:cs="Arial"/>
              </w:rPr>
              <w:t xml:space="preserve"> </w:t>
            </w:r>
          </w:p>
        </w:tc>
        <w:tc>
          <w:tcPr>
            <w:tcW w:w="1817" w:type="pct"/>
            <w:shd w:val="clear" w:color="auto" w:fill="auto"/>
          </w:tcPr>
          <w:p w14:paraId="69F69A47" w14:textId="2796373F" w:rsidR="007D6CB0" w:rsidRDefault="00ED1A41" w:rsidP="00686C4B">
            <w:pPr>
              <w:tabs>
                <w:tab w:val="left" w:pos="142"/>
              </w:tabs>
              <w:jc w:val="both"/>
              <w:rPr>
                <w:rFonts w:ascii="Arial" w:eastAsia="Times New Roman" w:hAnsi="Arial" w:cs="Arial"/>
              </w:rPr>
            </w:pPr>
            <w:r>
              <w:rPr>
                <w:rFonts w:ascii="Arial" w:hAnsi="Arial" w:cs="Arial"/>
                <w:color w:val="000000"/>
              </w:rPr>
              <w:t xml:space="preserve">El gestor de cambio luego de cada comité, </w:t>
            </w:r>
            <w:r w:rsidR="00A5670A">
              <w:rPr>
                <w:rFonts w:ascii="Arial" w:hAnsi="Arial" w:cs="Arial"/>
                <w:color w:val="000000"/>
              </w:rPr>
              <w:t>realiza comunicación</w:t>
            </w:r>
            <w:r w:rsidR="0006083C">
              <w:rPr>
                <w:rFonts w:ascii="Arial" w:hAnsi="Arial" w:cs="Arial"/>
                <w:color w:val="000000"/>
              </w:rPr>
              <w:t xml:space="preserve"> formal</w:t>
            </w:r>
            <w:r>
              <w:rPr>
                <w:rFonts w:ascii="Arial" w:hAnsi="Arial" w:cs="Arial"/>
                <w:color w:val="000000"/>
              </w:rPr>
              <w:t xml:space="preserve"> con el solicitante en caso de que la solicitud de cambio hecha no haya sido aceptada por el comité, explicando las razones</w:t>
            </w:r>
            <w:r w:rsidR="0006083C">
              <w:rPr>
                <w:rFonts w:ascii="Arial" w:hAnsi="Arial" w:cs="Arial"/>
                <w:color w:val="000000"/>
              </w:rPr>
              <w:t>.</w:t>
            </w:r>
            <w:r>
              <w:rPr>
                <w:rFonts w:ascii="Arial" w:hAnsi="Arial" w:cs="Arial"/>
                <w:color w:val="000000"/>
              </w:rPr>
              <w:t xml:space="preserve"> </w:t>
            </w:r>
            <w:r w:rsidR="00104E4E">
              <w:rPr>
                <w:rFonts w:ascii="Arial" w:hAnsi="Arial" w:cs="Arial"/>
                <w:color w:val="000000"/>
              </w:rPr>
              <w:t xml:space="preserve">La </w:t>
            </w:r>
            <w:r w:rsidR="00A5670A">
              <w:rPr>
                <w:rFonts w:ascii="Arial" w:hAnsi="Arial" w:cs="Arial"/>
                <w:color w:val="000000"/>
              </w:rPr>
              <w:t xml:space="preserve">respuesta de envía mediante </w:t>
            </w:r>
            <w:r>
              <w:rPr>
                <w:rFonts w:ascii="Arial" w:hAnsi="Arial" w:cs="Arial"/>
                <w:color w:val="000000"/>
              </w:rPr>
              <w:t xml:space="preserve">correo electrónico </w:t>
            </w:r>
            <w:r w:rsidR="00A5670A">
              <w:rPr>
                <w:rFonts w:ascii="Arial" w:hAnsi="Arial" w:cs="Arial"/>
                <w:color w:val="000000"/>
              </w:rPr>
              <w:t xml:space="preserve">y se </w:t>
            </w:r>
            <w:r>
              <w:rPr>
                <w:rFonts w:ascii="Arial" w:hAnsi="Arial" w:cs="Arial"/>
                <w:color w:val="000000"/>
              </w:rPr>
              <w:t>anex</w:t>
            </w:r>
            <w:r w:rsidR="00A5670A">
              <w:rPr>
                <w:rFonts w:ascii="Arial" w:hAnsi="Arial" w:cs="Arial"/>
                <w:color w:val="000000"/>
              </w:rPr>
              <w:t>a</w:t>
            </w:r>
            <w:r>
              <w:rPr>
                <w:rFonts w:ascii="Arial" w:hAnsi="Arial" w:cs="Arial"/>
                <w:color w:val="000000"/>
              </w:rPr>
              <w:t xml:space="preserve"> al registro de </w:t>
            </w:r>
            <w:r w:rsidR="00BD73B7">
              <w:rPr>
                <w:rFonts w:ascii="Arial" w:hAnsi="Arial" w:cs="Arial"/>
                <w:color w:val="000000"/>
              </w:rPr>
              <w:t>Órdenes</w:t>
            </w:r>
            <w:r>
              <w:rPr>
                <w:rFonts w:ascii="Arial" w:hAnsi="Arial" w:cs="Arial"/>
                <w:color w:val="000000"/>
              </w:rPr>
              <w:t xml:space="preserve"> de cambio </w:t>
            </w:r>
            <w:r w:rsidR="00A5670A">
              <w:rPr>
                <w:rFonts w:ascii="Arial" w:hAnsi="Arial" w:cs="Arial"/>
                <w:color w:val="000000"/>
              </w:rPr>
              <w:t>en el sistema de información (</w:t>
            </w:r>
            <w:r w:rsidRPr="00EF3A0B">
              <w:rPr>
                <w:rFonts w:ascii="Arial" w:eastAsia="Times New Roman" w:hAnsi="Arial" w:cs="Arial"/>
              </w:rPr>
              <w:t xml:space="preserve">CA </w:t>
            </w:r>
            <w:r>
              <w:rPr>
                <w:rFonts w:ascii="Arial" w:eastAsia="Times New Roman" w:hAnsi="Arial" w:cs="Arial"/>
              </w:rPr>
              <w:t>Servic</w:t>
            </w:r>
            <w:r w:rsidRPr="00EF3A0B">
              <w:rPr>
                <w:rFonts w:ascii="Arial" w:eastAsia="Times New Roman" w:hAnsi="Arial" w:cs="Arial"/>
              </w:rPr>
              <w:t>e Management</w:t>
            </w:r>
            <w:r w:rsidR="00A5670A">
              <w:rPr>
                <w:rFonts w:ascii="Arial" w:eastAsia="Times New Roman" w:hAnsi="Arial" w:cs="Arial"/>
              </w:rPr>
              <w:t>)</w:t>
            </w:r>
            <w:r>
              <w:rPr>
                <w:rFonts w:ascii="Arial" w:eastAsia="Times New Roman" w:hAnsi="Arial" w:cs="Arial"/>
              </w:rPr>
              <w:t>.</w:t>
            </w:r>
          </w:p>
          <w:p w14:paraId="09A4E286" w14:textId="77777777" w:rsidR="00A5670A" w:rsidRDefault="00A5670A" w:rsidP="00686C4B">
            <w:pPr>
              <w:tabs>
                <w:tab w:val="left" w:pos="142"/>
              </w:tabs>
              <w:jc w:val="both"/>
              <w:rPr>
                <w:rFonts w:ascii="Arial" w:hAnsi="Arial" w:cs="Arial"/>
                <w:color w:val="000000"/>
              </w:rPr>
            </w:pPr>
          </w:p>
          <w:p w14:paraId="78A22B2B" w14:textId="137C355E" w:rsidR="0006083C" w:rsidRPr="004161EA" w:rsidRDefault="0006083C" w:rsidP="00686C4B">
            <w:pPr>
              <w:tabs>
                <w:tab w:val="left" w:pos="142"/>
              </w:tabs>
              <w:jc w:val="both"/>
              <w:rPr>
                <w:rFonts w:ascii="Arial" w:hAnsi="Arial" w:cs="Arial"/>
                <w:color w:val="000000"/>
              </w:rPr>
            </w:pPr>
            <w:r>
              <w:rPr>
                <w:rFonts w:ascii="Arial" w:hAnsi="Arial" w:cs="Arial"/>
                <w:color w:val="000000"/>
              </w:rPr>
              <w:t xml:space="preserve">Se continua con la actividad: </w:t>
            </w:r>
            <w:r w:rsidR="004F54C8">
              <w:rPr>
                <w:rFonts w:ascii="Arial" w:hAnsi="Arial" w:cs="Arial"/>
                <w:color w:val="000000"/>
              </w:rPr>
              <w:t>14</w:t>
            </w:r>
          </w:p>
        </w:tc>
        <w:tc>
          <w:tcPr>
            <w:tcW w:w="565" w:type="pct"/>
            <w:shd w:val="clear" w:color="auto" w:fill="auto"/>
          </w:tcPr>
          <w:p w14:paraId="005F030A" w14:textId="323A8E96" w:rsidR="007D6CB0" w:rsidRPr="004161EA" w:rsidRDefault="00A5670A" w:rsidP="00686C4B">
            <w:pPr>
              <w:jc w:val="both"/>
              <w:rPr>
                <w:rFonts w:ascii="Arial" w:eastAsia="Times New Roman" w:hAnsi="Arial" w:cs="Arial"/>
              </w:rPr>
            </w:pPr>
            <w:r w:rsidRPr="004161EA">
              <w:rPr>
                <w:rFonts w:ascii="Arial" w:eastAsia="Times New Roman" w:hAnsi="Arial" w:cs="Arial"/>
              </w:rPr>
              <w:t>Oficina de Tecnología de la Información</w:t>
            </w:r>
          </w:p>
        </w:tc>
        <w:tc>
          <w:tcPr>
            <w:tcW w:w="543" w:type="pct"/>
            <w:shd w:val="clear" w:color="auto" w:fill="FFFFFF" w:themeFill="background1"/>
          </w:tcPr>
          <w:p w14:paraId="58045832" w14:textId="10B4D2BD" w:rsidR="007D6CB0" w:rsidRPr="004B4987" w:rsidRDefault="00A5670A" w:rsidP="00686C4B">
            <w:pPr>
              <w:jc w:val="both"/>
              <w:rPr>
                <w:rFonts w:ascii="Arial" w:eastAsia="Times New Roman" w:hAnsi="Arial" w:cs="Arial"/>
                <w:highlight w:val="yellow"/>
              </w:rPr>
            </w:pPr>
            <w:r w:rsidRPr="00932A83">
              <w:rPr>
                <w:rFonts w:ascii="Arial" w:eastAsia="Times New Roman" w:hAnsi="Arial" w:cs="Arial"/>
              </w:rPr>
              <w:t>Profesional</w:t>
            </w:r>
          </w:p>
        </w:tc>
        <w:tc>
          <w:tcPr>
            <w:tcW w:w="524" w:type="pct"/>
            <w:shd w:val="clear" w:color="auto" w:fill="auto"/>
          </w:tcPr>
          <w:p w14:paraId="39B84D88" w14:textId="77777777" w:rsidR="007D6CB0" w:rsidRPr="004161EA" w:rsidRDefault="007D6CB0" w:rsidP="00686C4B">
            <w:pPr>
              <w:jc w:val="both"/>
              <w:rPr>
                <w:rFonts w:ascii="Arial" w:hAnsi="Arial" w:cs="Arial"/>
              </w:rPr>
            </w:pPr>
          </w:p>
        </w:tc>
        <w:tc>
          <w:tcPr>
            <w:tcW w:w="500" w:type="pct"/>
            <w:shd w:val="clear" w:color="auto" w:fill="auto"/>
          </w:tcPr>
          <w:p w14:paraId="6E833AB0" w14:textId="77777777" w:rsidR="007D6CB0" w:rsidRPr="004161EA" w:rsidRDefault="007D6CB0" w:rsidP="00686C4B">
            <w:pPr>
              <w:tabs>
                <w:tab w:val="left" w:pos="142"/>
              </w:tabs>
              <w:jc w:val="both"/>
              <w:rPr>
                <w:rFonts w:ascii="Arial" w:hAnsi="Arial" w:cs="Arial"/>
              </w:rPr>
            </w:pPr>
          </w:p>
        </w:tc>
      </w:tr>
      <w:tr w:rsidR="0050079E" w:rsidRPr="00BF31DF" w14:paraId="512E9705" w14:textId="77777777" w:rsidTr="004B4987">
        <w:trPr>
          <w:trHeight w:val="58"/>
          <w:jc w:val="center"/>
        </w:trPr>
        <w:tc>
          <w:tcPr>
            <w:tcW w:w="140" w:type="pct"/>
            <w:shd w:val="clear" w:color="auto" w:fill="auto"/>
          </w:tcPr>
          <w:p w14:paraId="6496E36B" w14:textId="34898882" w:rsidR="0050079E" w:rsidRPr="004161EA" w:rsidRDefault="00AE06EC" w:rsidP="0050079E">
            <w:pPr>
              <w:jc w:val="both"/>
              <w:rPr>
                <w:rFonts w:ascii="Arial" w:eastAsia="Times New Roman" w:hAnsi="Arial" w:cs="Arial"/>
              </w:rPr>
            </w:pPr>
            <w:r>
              <w:rPr>
                <w:rFonts w:ascii="Arial" w:eastAsia="Times New Roman" w:hAnsi="Arial" w:cs="Arial"/>
              </w:rPr>
              <w:t>7</w:t>
            </w:r>
          </w:p>
        </w:tc>
        <w:tc>
          <w:tcPr>
            <w:tcW w:w="911" w:type="pct"/>
            <w:shd w:val="clear" w:color="auto" w:fill="auto"/>
          </w:tcPr>
          <w:p w14:paraId="0B9F70CB" w14:textId="04E8E748" w:rsidR="0050079E" w:rsidRPr="004161EA" w:rsidRDefault="0050079E" w:rsidP="007D0163">
            <w:pPr>
              <w:jc w:val="both"/>
              <w:rPr>
                <w:rFonts w:ascii="Arial" w:eastAsia="Times New Roman" w:hAnsi="Arial" w:cs="Arial"/>
              </w:rPr>
            </w:pPr>
            <w:r w:rsidRPr="004161EA">
              <w:rPr>
                <w:rFonts w:ascii="Arial" w:eastAsia="Times New Roman" w:hAnsi="Arial" w:cs="Arial"/>
              </w:rPr>
              <w:t>Formalizar la aprobación de las solicitudes de cambios, y priorizarlas</w:t>
            </w:r>
          </w:p>
        </w:tc>
        <w:tc>
          <w:tcPr>
            <w:tcW w:w="1817" w:type="pct"/>
            <w:shd w:val="clear" w:color="auto" w:fill="auto"/>
          </w:tcPr>
          <w:p w14:paraId="02BEDDE7" w14:textId="6EED9477" w:rsidR="0050079E" w:rsidRPr="004161EA" w:rsidRDefault="0050079E" w:rsidP="0050079E">
            <w:pPr>
              <w:tabs>
                <w:tab w:val="left" w:pos="142"/>
              </w:tabs>
              <w:jc w:val="both"/>
              <w:rPr>
                <w:rFonts w:ascii="Arial" w:hAnsi="Arial" w:cs="Arial"/>
                <w:color w:val="000000"/>
              </w:rPr>
            </w:pPr>
            <w:r w:rsidRPr="004161EA">
              <w:rPr>
                <w:rFonts w:ascii="Arial" w:hAnsi="Arial" w:cs="Arial"/>
                <w:color w:val="000000"/>
              </w:rPr>
              <w:t xml:space="preserve">El Comité de Cambios registra la aprobación de las solicitudes de cambio de acuerdo a las recomendaciones técnicas manifestadas por los participantes invitados a la sesión, para cada solicitud se asigna un Responsable de Ejecución del Cambio y para el conjunto de solicitudes aprobadas en la sesión se establece un orden de prioridad para su atención, y se establece un compromiso para que cada Responsable comunique la planificación de cada cambio. </w:t>
            </w:r>
          </w:p>
          <w:p w14:paraId="44AEC119" w14:textId="35D37615" w:rsidR="0050079E" w:rsidRPr="004161EA" w:rsidRDefault="0050079E" w:rsidP="0050079E">
            <w:pPr>
              <w:tabs>
                <w:tab w:val="left" w:pos="142"/>
              </w:tabs>
              <w:jc w:val="both"/>
              <w:rPr>
                <w:rFonts w:ascii="Arial" w:hAnsi="Arial" w:cs="Arial"/>
                <w:color w:val="000000"/>
              </w:rPr>
            </w:pPr>
          </w:p>
        </w:tc>
        <w:tc>
          <w:tcPr>
            <w:tcW w:w="565" w:type="pct"/>
            <w:shd w:val="clear" w:color="auto" w:fill="auto"/>
          </w:tcPr>
          <w:p w14:paraId="7F32AAAE" w14:textId="77777777" w:rsidR="0050079E" w:rsidRPr="004161EA" w:rsidRDefault="0050079E" w:rsidP="0050079E">
            <w:pPr>
              <w:jc w:val="both"/>
              <w:rPr>
                <w:rFonts w:ascii="Arial" w:eastAsia="Times New Roman" w:hAnsi="Arial" w:cs="Arial"/>
              </w:rPr>
            </w:pPr>
            <w:r w:rsidRPr="004161EA">
              <w:rPr>
                <w:rFonts w:ascii="Arial" w:eastAsia="Times New Roman" w:hAnsi="Arial" w:cs="Arial"/>
              </w:rPr>
              <w:t>Oficina de Tecnología de la Información</w:t>
            </w:r>
          </w:p>
        </w:tc>
        <w:tc>
          <w:tcPr>
            <w:tcW w:w="543" w:type="pct"/>
            <w:shd w:val="clear" w:color="auto" w:fill="FFFFFF" w:themeFill="background1"/>
          </w:tcPr>
          <w:p w14:paraId="55CAC3CE" w14:textId="1646BC2C" w:rsidR="0050079E" w:rsidRPr="00932A83" w:rsidRDefault="00EF3A0B" w:rsidP="00D47200">
            <w:pPr>
              <w:jc w:val="both"/>
              <w:rPr>
                <w:rFonts w:ascii="Arial" w:eastAsia="Times New Roman" w:hAnsi="Arial" w:cs="Arial"/>
              </w:rPr>
            </w:pPr>
            <w:r w:rsidRPr="00932A83">
              <w:rPr>
                <w:rFonts w:ascii="Arial" w:eastAsia="Times New Roman" w:hAnsi="Arial" w:cs="Arial"/>
              </w:rPr>
              <w:t>Profesional</w:t>
            </w:r>
          </w:p>
        </w:tc>
        <w:tc>
          <w:tcPr>
            <w:tcW w:w="524" w:type="pct"/>
            <w:shd w:val="clear" w:color="auto" w:fill="auto"/>
          </w:tcPr>
          <w:p w14:paraId="5EC69392" w14:textId="75FD59DE" w:rsidR="0050079E" w:rsidRPr="004161EA" w:rsidRDefault="0050079E" w:rsidP="0050079E">
            <w:pPr>
              <w:jc w:val="both"/>
              <w:rPr>
                <w:rFonts w:ascii="Arial" w:hAnsi="Arial" w:cs="Arial"/>
              </w:rPr>
            </w:pPr>
          </w:p>
        </w:tc>
        <w:tc>
          <w:tcPr>
            <w:tcW w:w="500" w:type="pct"/>
            <w:shd w:val="clear" w:color="auto" w:fill="auto"/>
          </w:tcPr>
          <w:p w14:paraId="63355399" w14:textId="77777777" w:rsidR="0050079E" w:rsidRPr="004161EA" w:rsidRDefault="0050079E" w:rsidP="0050079E">
            <w:pPr>
              <w:jc w:val="both"/>
              <w:rPr>
                <w:rFonts w:ascii="Arial" w:hAnsi="Arial" w:cs="Arial"/>
              </w:rPr>
            </w:pPr>
            <w:r w:rsidRPr="004161EA">
              <w:rPr>
                <w:rFonts w:ascii="Arial" w:hAnsi="Arial" w:cs="Arial"/>
              </w:rPr>
              <w:t>Acta de Comité</w:t>
            </w:r>
          </w:p>
          <w:p w14:paraId="61AA2A0D" w14:textId="69ADFEB0" w:rsidR="0050079E" w:rsidRDefault="00A5670A" w:rsidP="00BB5A83">
            <w:pPr>
              <w:jc w:val="both"/>
              <w:rPr>
                <w:rFonts w:ascii="Arial" w:hAnsi="Arial" w:cs="Arial"/>
              </w:rPr>
            </w:pPr>
            <w:r>
              <w:rPr>
                <w:rFonts w:ascii="Arial" w:hAnsi="Arial" w:cs="Arial"/>
              </w:rPr>
              <w:t>(hoja de trabajo interna)</w:t>
            </w:r>
            <w:r>
              <w:rPr>
                <w:rFonts w:ascii="Arial" w:eastAsia="Times New Roman" w:hAnsi="Arial" w:cs="Arial"/>
              </w:rPr>
              <w:t>S</w:t>
            </w:r>
            <w:r w:rsidR="00EF3A0B" w:rsidRPr="00EF3A0B">
              <w:rPr>
                <w:rFonts w:ascii="Arial" w:eastAsia="Times New Roman" w:hAnsi="Arial" w:cs="Arial"/>
              </w:rPr>
              <w:t xml:space="preserve">istema de información de gestión de servicios (CA Service Management) </w:t>
            </w:r>
          </w:p>
          <w:p w14:paraId="4AE853A2" w14:textId="77777777" w:rsidR="0050079E" w:rsidRPr="00886843" w:rsidRDefault="0050079E" w:rsidP="0050079E">
            <w:pPr>
              <w:jc w:val="center"/>
              <w:rPr>
                <w:rFonts w:ascii="Arial" w:hAnsi="Arial" w:cs="Arial"/>
              </w:rPr>
            </w:pPr>
          </w:p>
        </w:tc>
      </w:tr>
      <w:tr w:rsidR="00C62700" w:rsidRPr="00BF31DF" w14:paraId="1E84EA38" w14:textId="77777777" w:rsidTr="004B4987">
        <w:trPr>
          <w:trHeight w:val="58"/>
          <w:jc w:val="center"/>
        </w:trPr>
        <w:tc>
          <w:tcPr>
            <w:tcW w:w="140" w:type="pct"/>
            <w:shd w:val="clear" w:color="auto" w:fill="auto"/>
          </w:tcPr>
          <w:p w14:paraId="53BD01B5" w14:textId="1D90FD16" w:rsidR="00C62700" w:rsidRPr="00D5237C" w:rsidRDefault="0006083C" w:rsidP="00C62700">
            <w:pPr>
              <w:jc w:val="both"/>
              <w:rPr>
                <w:rFonts w:ascii="Arial" w:eastAsia="Times New Roman" w:hAnsi="Arial" w:cs="Arial"/>
              </w:rPr>
            </w:pPr>
            <w:r>
              <w:rPr>
                <w:rFonts w:ascii="Arial" w:eastAsia="Times New Roman" w:hAnsi="Arial" w:cs="Arial"/>
              </w:rPr>
              <w:lastRenderedPageBreak/>
              <w:t>8</w:t>
            </w:r>
          </w:p>
        </w:tc>
        <w:tc>
          <w:tcPr>
            <w:tcW w:w="911" w:type="pct"/>
            <w:shd w:val="clear" w:color="auto" w:fill="auto"/>
          </w:tcPr>
          <w:p w14:paraId="14F74D88" w14:textId="1DAEB3CA" w:rsidR="00C62700" w:rsidRPr="00D5237C" w:rsidRDefault="00C62700" w:rsidP="00D5237C">
            <w:pPr>
              <w:jc w:val="both"/>
              <w:rPr>
                <w:rFonts w:ascii="Arial" w:eastAsia="Times New Roman" w:hAnsi="Arial" w:cs="Arial"/>
              </w:rPr>
            </w:pPr>
            <w:r w:rsidRPr="00D5237C">
              <w:rPr>
                <w:rFonts w:ascii="Arial" w:eastAsia="Times New Roman" w:hAnsi="Arial" w:cs="Arial"/>
              </w:rPr>
              <w:t>Planificar</w:t>
            </w:r>
            <w:r w:rsidR="00D5237C" w:rsidRPr="00D5237C">
              <w:rPr>
                <w:rFonts w:ascii="Arial" w:eastAsia="Times New Roman" w:hAnsi="Arial" w:cs="Arial"/>
              </w:rPr>
              <w:t xml:space="preserve"> y ejecutar</w:t>
            </w:r>
            <w:r w:rsidRPr="00D5237C">
              <w:rPr>
                <w:rFonts w:ascii="Arial" w:eastAsia="Times New Roman" w:hAnsi="Arial" w:cs="Arial"/>
              </w:rPr>
              <w:t xml:space="preserve"> </w:t>
            </w:r>
            <w:r w:rsidR="00D5237C" w:rsidRPr="00D5237C">
              <w:rPr>
                <w:rFonts w:ascii="Arial" w:eastAsia="Times New Roman" w:hAnsi="Arial" w:cs="Arial"/>
              </w:rPr>
              <w:t>un</w:t>
            </w:r>
            <w:r w:rsidRPr="00D5237C">
              <w:rPr>
                <w:rFonts w:ascii="Arial" w:eastAsia="Times New Roman" w:hAnsi="Arial" w:cs="Arial"/>
              </w:rPr>
              <w:t xml:space="preserve"> </w:t>
            </w:r>
            <w:r w:rsidR="00D5237C" w:rsidRPr="00D5237C">
              <w:rPr>
                <w:rFonts w:ascii="Arial" w:eastAsia="Times New Roman" w:hAnsi="Arial" w:cs="Arial"/>
              </w:rPr>
              <w:t>cambio</w:t>
            </w:r>
            <w:r w:rsidR="009F13C2">
              <w:rPr>
                <w:rFonts w:ascii="Arial" w:eastAsia="Times New Roman" w:hAnsi="Arial" w:cs="Arial"/>
              </w:rPr>
              <w:t xml:space="preserve"> autorizado</w:t>
            </w:r>
          </w:p>
        </w:tc>
        <w:tc>
          <w:tcPr>
            <w:tcW w:w="1817" w:type="pct"/>
            <w:shd w:val="clear" w:color="auto" w:fill="auto"/>
          </w:tcPr>
          <w:p w14:paraId="6E660689" w14:textId="4CFF7F10" w:rsidR="00C62700" w:rsidRPr="00D5237C" w:rsidRDefault="009828E9" w:rsidP="009828E9">
            <w:pPr>
              <w:tabs>
                <w:tab w:val="left" w:pos="142"/>
              </w:tabs>
              <w:jc w:val="both"/>
              <w:rPr>
                <w:rFonts w:ascii="Arial" w:hAnsi="Arial" w:cs="Arial"/>
                <w:color w:val="000000"/>
              </w:rPr>
            </w:pPr>
            <w:r>
              <w:rPr>
                <w:rFonts w:ascii="Arial" w:hAnsi="Arial" w:cs="Arial"/>
                <w:color w:val="000000"/>
              </w:rPr>
              <w:t>La planificación y ejecución del cambio autorizado se realizará de acuerdo a lo definido en la política de operación número 9 del presente procedimiento</w:t>
            </w:r>
            <w:r w:rsidR="008B499F">
              <w:rPr>
                <w:rFonts w:ascii="Arial" w:hAnsi="Arial" w:cs="Arial"/>
                <w:color w:val="000000"/>
              </w:rPr>
              <w:t>.</w:t>
            </w:r>
            <w:r w:rsidR="00886843" w:rsidRPr="00D5237C">
              <w:rPr>
                <w:rFonts w:ascii="Arial" w:hAnsi="Arial" w:cs="Arial"/>
                <w:color w:val="000000"/>
              </w:rPr>
              <w:t xml:space="preserve"> </w:t>
            </w:r>
            <w:r w:rsidR="008B499F">
              <w:rPr>
                <w:rFonts w:ascii="Arial" w:hAnsi="Arial" w:cs="Arial"/>
                <w:color w:val="000000"/>
              </w:rPr>
              <w:t>E</w:t>
            </w:r>
            <w:r w:rsidR="00886843" w:rsidRPr="00D5237C">
              <w:rPr>
                <w:rFonts w:ascii="Arial" w:hAnsi="Arial" w:cs="Arial"/>
                <w:color w:val="000000"/>
              </w:rPr>
              <w:t>l</w:t>
            </w:r>
            <w:r w:rsidR="00EF3A0B">
              <w:rPr>
                <w:rFonts w:ascii="Arial" w:hAnsi="Arial" w:cs="Arial"/>
                <w:color w:val="000000"/>
              </w:rPr>
              <w:t xml:space="preserve"> profesional </w:t>
            </w:r>
            <w:r>
              <w:rPr>
                <w:rFonts w:ascii="Arial" w:hAnsi="Arial" w:cs="Arial"/>
                <w:color w:val="000000"/>
              </w:rPr>
              <w:t xml:space="preserve">asignado como </w:t>
            </w:r>
            <w:r w:rsidR="00886843" w:rsidRPr="00D5237C">
              <w:rPr>
                <w:rFonts w:ascii="Arial" w:hAnsi="Arial" w:cs="Arial"/>
                <w:color w:val="000000"/>
              </w:rPr>
              <w:t>responsable</w:t>
            </w:r>
            <w:r w:rsidR="00EF3A0B">
              <w:rPr>
                <w:rFonts w:ascii="Arial" w:hAnsi="Arial" w:cs="Arial"/>
                <w:color w:val="000000"/>
              </w:rPr>
              <w:t xml:space="preserve"> de </w:t>
            </w:r>
            <w:r w:rsidR="008B499F">
              <w:rPr>
                <w:rFonts w:ascii="Arial" w:hAnsi="Arial" w:cs="Arial"/>
                <w:color w:val="000000"/>
              </w:rPr>
              <w:t>cada cambio</w:t>
            </w:r>
            <w:r>
              <w:rPr>
                <w:rFonts w:ascii="Arial" w:hAnsi="Arial" w:cs="Arial"/>
                <w:color w:val="000000"/>
              </w:rPr>
              <w:t>,</w:t>
            </w:r>
            <w:r w:rsidR="00886843" w:rsidRPr="00D5237C">
              <w:rPr>
                <w:rFonts w:ascii="Arial" w:hAnsi="Arial" w:cs="Arial"/>
                <w:color w:val="000000"/>
              </w:rPr>
              <w:t xml:space="preserve"> define el tipo de acción a ejecutar para realizar</w:t>
            </w:r>
            <w:r w:rsidR="008B499F">
              <w:rPr>
                <w:rFonts w:ascii="Arial" w:hAnsi="Arial" w:cs="Arial"/>
                <w:color w:val="000000"/>
              </w:rPr>
              <w:t>lo</w:t>
            </w:r>
            <w:r w:rsidR="00ED1A41">
              <w:rPr>
                <w:rFonts w:ascii="Arial" w:hAnsi="Arial" w:cs="Arial"/>
                <w:color w:val="000000"/>
              </w:rPr>
              <w:t>.</w:t>
            </w:r>
            <w:r w:rsidR="00886843" w:rsidRPr="00D5237C">
              <w:rPr>
                <w:rFonts w:ascii="Arial" w:hAnsi="Arial" w:cs="Arial"/>
                <w:color w:val="000000"/>
              </w:rPr>
              <w:t xml:space="preserve">  </w:t>
            </w:r>
          </w:p>
        </w:tc>
        <w:tc>
          <w:tcPr>
            <w:tcW w:w="565" w:type="pct"/>
            <w:shd w:val="clear" w:color="auto" w:fill="auto"/>
          </w:tcPr>
          <w:p w14:paraId="5B15B572" w14:textId="11C350AE" w:rsidR="00C62700" w:rsidRPr="00D5237C" w:rsidRDefault="00886843" w:rsidP="00C62700">
            <w:pPr>
              <w:jc w:val="both"/>
              <w:rPr>
                <w:rFonts w:ascii="Arial" w:eastAsia="Times New Roman" w:hAnsi="Arial" w:cs="Arial"/>
              </w:rPr>
            </w:pPr>
            <w:r w:rsidRPr="00D5237C">
              <w:rPr>
                <w:rFonts w:ascii="Arial" w:eastAsia="Times New Roman" w:hAnsi="Arial" w:cs="Arial"/>
              </w:rPr>
              <w:t>Oficina de Tecnología de la Información</w:t>
            </w:r>
          </w:p>
        </w:tc>
        <w:tc>
          <w:tcPr>
            <w:tcW w:w="543" w:type="pct"/>
            <w:shd w:val="clear" w:color="auto" w:fill="FFFFFF" w:themeFill="background1"/>
          </w:tcPr>
          <w:p w14:paraId="6ADEC408" w14:textId="4F67F1E2" w:rsidR="00C62700" w:rsidRPr="00932A83" w:rsidRDefault="00EF3A0B" w:rsidP="00D47200">
            <w:pPr>
              <w:jc w:val="both"/>
              <w:rPr>
                <w:rFonts w:ascii="Arial" w:eastAsia="Times New Roman" w:hAnsi="Arial" w:cs="Arial"/>
              </w:rPr>
            </w:pPr>
            <w:r w:rsidRPr="00932A83">
              <w:rPr>
                <w:rFonts w:ascii="Arial" w:eastAsia="Times New Roman" w:hAnsi="Arial" w:cs="Arial"/>
              </w:rPr>
              <w:t xml:space="preserve">Profesional </w:t>
            </w:r>
          </w:p>
        </w:tc>
        <w:tc>
          <w:tcPr>
            <w:tcW w:w="524" w:type="pct"/>
            <w:shd w:val="clear" w:color="auto" w:fill="auto"/>
          </w:tcPr>
          <w:p w14:paraId="7F135D24" w14:textId="00BA6295" w:rsidR="00C62700" w:rsidRPr="00D5237C" w:rsidRDefault="00C62700" w:rsidP="00C62700">
            <w:pPr>
              <w:jc w:val="both"/>
              <w:rPr>
                <w:rFonts w:ascii="Arial" w:hAnsi="Arial" w:cs="Arial"/>
              </w:rPr>
            </w:pPr>
          </w:p>
        </w:tc>
        <w:tc>
          <w:tcPr>
            <w:tcW w:w="500" w:type="pct"/>
            <w:shd w:val="clear" w:color="auto" w:fill="auto"/>
          </w:tcPr>
          <w:p w14:paraId="24E92032" w14:textId="09649279" w:rsidR="00C62700" w:rsidRPr="00D5237C" w:rsidRDefault="00A5670A" w:rsidP="00A5670A">
            <w:pPr>
              <w:tabs>
                <w:tab w:val="left" w:pos="142"/>
              </w:tabs>
              <w:jc w:val="both"/>
              <w:rPr>
                <w:rFonts w:ascii="Arial" w:hAnsi="Arial" w:cs="Arial"/>
              </w:rPr>
            </w:pPr>
            <w:r>
              <w:rPr>
                <w:rFonts w:ascii="Arial" w:eastAsia="Times New Roman" w:hAnsi="Arial" w:cs="Arial"/>
              </w:rPr>
              <w:t>S</w:t>
            </w:r>
            <w:r w:rsidR="00EF3A0B" w:rsidRPr="00EF3A0B">
              <w:rPr>
                <w:rFonts w:ascii="Arial" w:eastAsia="Times New Roman" w:hAnsi="Arial" w:cs="Arial"/>
              </w:rPr>
              <w:t xml:space="preserve">istema de información de gestión de servicios de la (CA Service Management) </w:t>
            </w:r>
          </w:p>
        </w:tc>
      </w:tr>
      <w:tr w:rsidR="00EF3A0B" w:rsidRPr="00BF31DF" w14:paraId="28E5D95D" w14:textId="77777777" w:rsidTr="004B4987">
        <w:trPr>
          <w:trHeight w:val="58"/>
          <w:jc w:val="center"/>
        </w:trPr>
        <w:tc>
          <w:tcPr>
            <w:tcW w:w="140" w:type="pct"/>
            <w:shd w:val="clear" w:color="auto" w:fill="auto"/>
          </w:tcPr>
          <w:p w14:paraId="429AC8A1" w14:textId="554E0AEB" w:rsidR="00EF3A0B" w:rsidRPr="00BF31DF" w:rsidRDefault="00EF3A0B" w:rsidP="00C62700">
            <w:pPr>
              <w:jc w:val="both"/>
              <w:rPr>
                <w:rFonts w:ascii="Arial" w:eastAsia="Times New Roman" w:hAnsi="Arial" w:cs="Arial"/>
              </w:rPr>
            </w:pPr>
            <w:r>
              <w:rPr>
                <w:rFonts w:ascii="Arial" w:eastAsia="Times New Roman" w:hAnsi="Arial" w:cs="Arial"/>
              </w:rPr>
              <w:t>9</w:t>
            </w:r>
          </w:p>
        </w:tc>
        <w:tc>
          <w:tcPr>
            <w:tcW w:w="911" w:type="pct"/>
            <w:shd w:val="clear" w:color="auto" w:fill="auto"/>
          </w:tcPr>
          <w:p w14:paraId="470F9E95" w14:textId="23BC2840" w:rsidR="00EF3A0B" w:rsidRPr="00BF31DF" w:rsidRDefault="00EF3A0B" w:rsidP="00C62700">
            <w:pPr>
              <w:jc w:val="both"/>
              <w:rPr>
                <w:rFonts w:ascii="Arial" w:eastAsia="Times New Roman" w:hAnsi="Arial" w:cs="Arial"/>
              </w:rPr>
            </w:pPr>
            <w:r>
              <w:rPr>
                <w:rFonts w:ascii="Arial" w:eastAsia="Times New Roman" w:hAnsi="Arial" w:cs="Arial"/>
              </w:rPr>
              <w:t xml:space="preserve">Validar la ejecución de un cambio </w:t>
            </w:r>
          </w:p>
        </w:tc>
        <w:tc>
          <w:tcPr>
            <w:tcW w:w="1817" w:type="pct"/>
            <w:shd w:val="clear" w:color="auto" w:fill="auto"/>
          </w:tcPr>
          <w:p w14:paraId="06A15D1B" w14:textId="3E7A4C4B" w:rsidR="00EF3A0B" w:rsidRPr="00BF31DF" w:rsidRDefault="00EF3A0B" w:rsidP="00C62700">
            <w:pPr>
              <w:jc w:val="both"/>
              <w:rPr>
                <w:rFonts w:ascii="Arial" w:eastAsia="Times New Roman" w:hAnsi="Arial" w:cs="Arial"/>
              </w:rPr>
            </w:pPr>
            <w:r>
              <w:rPr>
                <w:rFonts w:ascii="Arial" w:eastAsia="Times New Roman" w:hAnsi="Arial" w:cs="Arial"/>
              </w:rPr>
              <w:t>El Gestor de cambios establecerá la comunicación regular con cada responsable de un cambio en curso, hasta obtener respuesta sobre la finalización de su ejecución y determinación si el cambio es exitoso o no.</w:t>
            </w:r>
          </w:p>
        </w:tc>
        <w:tc>
          <w:tcPr>
            <w:tcW w:w="565" w:type="pct"/>
            <w:shd w:val="clear" w:color="auto" w:fill="auto"/>
          </w:tcPr>
          <w:p w14:paraId="777D90D3" w14:textId="77777777" w:rsidR="00EF3A0B" w:rsidRPr="00BF31DF" w:rsidRDefault="00EF3A0B" w:rsidP="00C62700">
            <w:pPr>
              <w:jc w:val="both"/>
              <w:rPr>
                <w:rFonts w:ascii="Arial" w:eastAsia="Times New Roman" w:hAnsi="Arial" w:cs="Arial"/>
              </w:rPr>
            </w:pPr>
            <w:r>
              <w:rPr>
                <w:rFonts w:ascii="Arial" w:eastAsia="Times New Roman" w:hAnsi="Arial" w:cs="Arial"/>
              </w:rPr>
              <w:t>Oficina de Tecnología de la Información</w:t>
            </w:r>
          </w:p>
        </w:tc>
        <w:tc>
          <w:tcPr>
            <w:tcW w:w="543" w:type="pct"/>
            <w:shd w:val="clear" w:color="auto" w:fill="FFFFFF" w:themeFill="background1"/>
          </w:tcPr>
          <w:p w14:paraId="2729DB73" w14:textId="25D3D5EC" w:rsidR="00EF3A0B" w:rsidRPr="00932A83" w:rsidRDefault="00D47200" w:rsidP="00D47200">
            <w:pPr>
              <w:jc w:val="both"/>
              <w:rPr>
                <w:rFonts w:ascii="Arial" w:eastAsia="Times New Roman" w:hAnsi="Arial" w:cs="Arial"/>
              </w:rPr>
            </w:pPr>
            <w:r>
              <w:rPr>
                <w:rFonts w:ascii="Arial" w:eastAsia="Times New Roman" w:hAnsi="Arial" w:cs="Arial"/>
              </w:rPr>
              <w:t>Profesional</w:t>
            </w:r>
          </w:p>
        </w:tc>
        <w:tc>
          <w:tcPr>
            <w:tcW w:w="524" w:type="pct"/>
            <w:shd w:val="clear" w:color="auto" w:fill="auto"/>
          </w:tcPr>
          <w:p w14:paraId="0BD49ABB" w14:textId="0F4F5B9A" w:rsidR="00EF3A0B" w:rsidRPr="00BF31DF" w:rsidRDefault="00ED1A41" w:rsidP="00C62700">
            <w:pPr>
              <w:jc w:val="both"/>
              <w:rPr>
                <w:rFonts w:ascii="Arial" w:hAnsi="Arial" w:cs="Arial"/>
              </w:rPr>
            </w:pPr>
            <w:r w:rsidRPr="004161EA">
              <w:rPr>
                <w:rFonts w:ascii="Arial" w:eastAsia="Times New Roman" w:hAnsi="Arial" w:cs="Arial"/>
              </w:rPr>
              <w:t>Oficina de Tecnología de la Información</w:t>
            </w:r>
          </w:p>
        </w:tc>
        <w:tc>
          <w:tcPr>
            <w:tcW w:w="500" w:type="pct"/>
            <w:shd w:val="clear" w:color="auto" w:fill="auto"/>
          </w:tcPr>
          <w:p w14:paraId="7640A423" w14:textId="6788505C" w:rsidR="00EF3A0B" w:rsidRPr="00BF31DF" w:rsidRDefault="00633683" w:rsidP="00633683">
            <w:pPr>
              <w:jc w:val="both"/>
              <w:rPr>
                <w:rFonts w:ascii="Arial" w:hAnsi="Arial" w:cs="Arial"/>
              </w:rPr>
            </w:pPr>
            <w:r>
              <w:rPr>
                <w:rFonts w:ascii="Arial" w:eastAsia="Times New Roman" w:hAnsi="Arial" w:cs="Arial"/>
              </w:rPr>
              <w:t>S</w:t>
            </w:r>
            <w:r w:rsidR="00EF3A0B" w:rsidRPr="00EF3A0B">
              <w:rPr>
                <w:rFonts w:ascii="Arial" w:eastAsia="Times New Roman" w:hAnsi="Arial" w:cs="Arial"/>
              </w:rPr>
              <w:t xml:space="preserve">istema de información de gestión (CA Service Management) </w:t>
            </w:r>
          </w:p>
        </w:tc>
      </w:tr>
      <w:tr w:rsidR="00C62700" w:rsidRPr="00BF31DF" w14:paraId="531E7041" w14:textId="77777777" w:rsidTr="004B4987">
        <w:trPr>
          <w:trHeight w:val="77"/>
          <w:jc w:val="center"/>
        </w:trPr>
        <w:tc>
          <w:tcPr>
            <w:tcW w:w="140" w:type="pct"/>
            <w:shd w:val="clear" w:color="auto" w:fill="auto"/>
          </w:tcPr>
          <w:p w14:paraId="14D08800" w14:textId="2E05C259" w:rsidR="00C62700" w:rsidRPr="00BF31DF" w:rsidRDefault="0006083C" w:rsidP="00C62700">
            <w:pPr>
              <w:jc w:val="both"/>
              <w:rPr>
                <w:rFonts w:ascii="Arial" w:eastAsia="Times New Roman" w:hAnsi="Arial" w:cs="Arial"/>
              </w:rPr>
            </w:pPr>
            <w:r>
              <w:rPr>
                <w:rFonts w:ascii="Arial" w:eastAsia="Times New Roman" w:hAnsi="Arial" w:cs="Arial"/>
              </w:rPr>
              <w:t>10</w:t>
            </w:r>
          </w:p>
        </w:tc>
        <w:tc>
          <w:tcPr>
            <w:tcW w:w="911" w:type="pct"/>
            <w:shd w:val="clear" w:color="auto" w:fill="auto"/>
          </w:tcPr>
          <w:p w14:paraId="1EFE18DB" w14:textId="77777777" w:rsidR="00C62700" w:rsidRPr="00BF31DF" w:rsidRDefault="00C62700" w:rsidP="00C62700">
            <w:pPr>
              <w:jc w:val="both"/>
              <w:rPr>
                <w:rFonts w:ascii="Arial" w:eastAsia="Times New Roman" w:hAnsi="Arial" w:cs="Arial"/>
              </w:rPr>
            </w:pPr>
            <w:r>
              <w:rPr>
                <w:rFonts w:ascii="Arial" w:eastAsia="Times New Roman" w:hAnsi="Arial" w:cs="Arial"/>
              </w:rPr>
              <w:t xml:space="preserve">¿El cambio es exitoso? </w:t>
            </w:r>
          </w:p>
        </w:tc>
        <w:tc>
          <w:tcPr>
            <w:tcW w:w="1817" w:type="pct"/>
            <w:shd w:val="clear" w:color="auto" w:fill="auto"/>
          </w:tcPr>
          <w:p w14:paraId="150C4D86" w14:textId="4C8F7D25" w:rsidR="00C62700" w:rsidRDefault="00C62700" w:rsidP="00C62700">
            <w:pPr>
              <w:jc w:val="both"/>
              <w:rPr>
                <w:rFonts w:ascii="Arial" w:eastAsia="Times New Roman" w:hAnsi="Arial" w:cs="Arial"/>
              </w:rPr>
            </w:pPr>
            <w:r>
              <w:rPr>
                <w:rFonts w:ascii="Arial" w:eastAsia="Times New Roman" w:hAnsi="Arial" w:cs="Arial"/>
              </w:rPr>
              <w:t xml:space="preserve">SI: Continua con la actividad </w:t>
            </w:r>
            <w:r w:rsidR="0006083C">
              <w:rPr>
                <w:rFonts w:ascii="Arial" w:eastAsia="Times New Roman" w:hAnsi="Arial" w:cs="Arial"/>
              </w:rPr>
              <w:t>12</w:t>
            </w:r>
          </w:p>
          <w:p w14:paraId="1406B77E" w14:textId="04160402" w:rsidR="00C62700" w:rsidRPr="00BF31DF" w:rsidRDefault="0006083C" w:rsidP="00C62700">
            <w:pPr>
              <w:jc w:val="both"/>
              <w:rPr>
                <w:rFonts w:ascii="Arial" w:eastAsia="Times New Roman" w:hAnsi="Arial" w:cs="Arial"/>
              </w:rPr>
            </w:pPr>
            <w:r>
              <w:rPr>
                <w:rFonts w:ascii="Arial" w:eastAsia="Times New Roman" w:hAnsi="Arial" w:cs="Arial"/>
              </w:rPr>
              <w:t>NO: Continua con la actividad 11</w:t>
            </w:r>
          </w:p>
        </w:tc>
        <w:tc>
          <w:tcPr>
            <w:tcW w:w="565" w:type="pct"/>
            <w:shd w:val="clear" w:color="auto" w:fill="auto"/>
          </w:tcPr>
          <w:p w14:paraId="60BA1DE2" w14:textId="77777777" w:rsidR="00C62700" w:rsidRPr="00BF31DF" w:rsidRDefault="00C62700" w:rsidP="00C62700">
            <w:pPr>
              <w:jc w:val="both"/>
              <w:rPr>
                <w:rFonts w:ascii="Arial" w:eastAsia="Times New Roman" w:hAnsi="Arial" w:cs="Arial"/>
              </w:rPr>
            </w:pPr>
          </w:p>
        </w:tc>
        <w:tc>
          <w:tcPr>
            <w:tcW w:w="543" w:type="pct"/>
            <w:shd w:val="clear" w:color="auto" w:fill="FFFFFF" w:themeFill="background1"/>
          </w:tcPr>
          <w:p w14:paraId="5F196162" w14:textId="77777777" w:rsidR="00C62700" w:rsidRPr="004B4987" w:rsidRDefault="00C62700" w:rsidP="00C62700">
            <w:pPr>
              <w:jc w:val="both"/>
              <w:rPr>
                <w:rFonts w:ascii="Arial" w:eastAsia="Times New Roman" w:hAnsi="Arial" w:cs="Arial"/>
                <w:highlight w:val="yellow"/>
              </w:rPr>
            </w:pPr>
          </w:p>
        </w:tc>
        <w:tc>
          <w:tcPr>
            <w:tcW w:w="524" w:type="pct"/>
            <w:shd w:val="clear" w:color="auto" w:fill="auto"/>
          </w:tcPr>
          <w:p w14:paraId="6BB9D739" w14:textId="77777777" w:rsidR="00C62700" w:rsidRPr="00BF31DF" w:rsidRDefault="00C62700" w:rsidP="00C62700">
            <w:pPr>
              <w:jc w:val="both"/>
              <w:rPr>
                <w:rFonts w:ascii="Arial" w:hAnsi="Arial" w:cs="Arial"/>
              </w:rPr>
            </w:pPr>
          </w:p>
        </w:tc>
        <w:tc>
          <w:tcPr>
            <w:tcW w:w="500" w:type="pct"/>
            <w:shd w:val="clear" w:color="auto" w:fill="auto"/>
          </w:tcPr>
          <w:p w14:paraId="538291C1" w14:textId="77777777" w:rsidR="00C62700" w:rsidRPr="00BF31DF" w:rsidRDefault="00C62700" w:rsidP="00C62700">
            <w:pPr>
              <w:jc w:val="both"/>
              <w:rPr>
                <w:rFonts w:ascii="Arial" w:hAnsi="Arial" w:cs="Arial"/>
              </w:rPr>
            </w:pPr>
          </w:p>
        </w:tc>
      </w:tr>
      <w:tr w:rsidR="0006083C" w:rsidRPr="00BF31DF" w14:paraId="19CFD420" w14:textId="77777777" w:rsidTr="004B4987">
        <w:trPr>
          <w:trHeight w:val="77"/>
          <w:jc w:val="center"/>
        </w:trPr>
        <w:tc>
          <w:tcPr>
            <w:tcW w:w="140" w:type="pct"/>
            <w:shd w:val="clear" w:color="auto" w:fill="auto"/>
          </w:tcPr>
          <w:p w14:paraId="4E5E2B98" w14:textId="5509917C" w:rsidR="0006083C" w:rsidRDefault="0006083C" w:rsidP="00C62700">
            <w:pPr>
              <w:jc w:val="both"/>
              <w:rPr>
                <w:rFonts w:ascii="Arial" w:eastAsia="Times New Roman" w:hAnsi="Arial" w:cs="Arial"/>
              </w:rPr>
            </w:pPr>
            <w:r>
              <w:rPr>
                <w:rFonts w:ascii="Arial" w:eastAsia="Times New Roman" w:hAnsi="Arial" w:cs="Arial"/>
              </w:rPr>
              <w:t>11</w:t>
            </w:r>
          </w:p>
        </w:tc>
        <w:tc>
          <w:tcPr>
            <w:tcW w:w="911" w:type="pct"/>
            <w:shd w:val="clear" w:color="auto" w:fill="auto"/>
          </w:tcPr>
          <w:p w14:paraId="0DBB4CE0" w14:textId="2D73421E" w:rsidR="0006083C" w:rsidRDefault="0006083C" w:rsidP="00C62700">
            <w:pPr>
              <w:jc w:val="both"/>
              <w:rPr>
                <w:rFonts w:ascii="Arial" w:eastAsia="Times New Roman" w:hAnsi="Arial" w:cs="Arial"/>
              </w:rPr>
            </w:pPr>
            <w:r>
              <w:rPr>
                <w:rFonts w:ascii="Arial" w:eastAsia="Times New Roman" w:hAnsi="Arial" w:cs="Arial"/>
              </w:rPr>
              <w:t>Reversar cambio</w:t>
            </w:r>
          </w:p>
        </w:tc>
        <w:tc>
          <w:tcPr>
            <w:tcW w:w="1817" w:type="pct"/>
            <w:shd w:val="clear" w:color="auto" w:fill="auto"/>
          </w:tcPr>
          <w:p w14:paraId="4A6D3053" w14:textId="39CACE03" w:rsidR="0006083C" w:rsidRDefault="00457EAD" w:rsidP="00C62700">
            <w:pPr>
              <w:jc w:val="both"/>
              <w:rPr>
                <w:rFonts w:ascii="Arial" w:eastAsia="Times New Roman" w:hAnsi="Arial" w:cs="Arial"/>
              </w:rPr>
            </w:pPr>
            <w:r>
              <w:rPr>
                <w:rFonts w:ascii="Arial" w:eastAsia="Times New Roman" w:hAnsi="Arial" w:cs="Arial"/>
              </w:rPr>
              <w:t>Se reversan las acciones del cambio.</w:t>
            </w:r>
            <w:r w:rsidR="00ED1A41">
              <w:rPr>
                <w:rFonts w:ascii="Arial" w:eastAsia="Times New Roman" w:hAnsi="Arial" w:cs="Arial"/>
              </w:rPr>
              <w:t xml:space="preserve"> En este punto el Gestor de Cambio hace una mesa de trabajo </w:t>
            </w:r>
            <w:r w:rsidR="00633683">
              <w:rPr>
                <w:rFonts w:ascii="Arial" w:eastAsia="Times New Roman" w:hAnsi="Arial" w:cs="Arial"/>
              </w:rPr>
              <w:t>junto con el responsable de la solicitud del cambio</w:t>
            </w:r>
            <w:r w:rsidR="00ED1A41">
              <w:rPr>
                <w:rFonts w:ascii="Arial" w:eastAsia="Times New Roman" w:hAnsi="Arial" w:cs="Arial"/>
              </w:rPr>
              <w:t xml:space="preserve"> y establece las acciones de reversión</w:t>
            </w:r>
            <w:r w:rsidR="00633683">
              <w:rPr>
                <w:rFonts w:ascii="Arial" w:eastAsia="Times New Roman" w:hAnsi="Arial" w:cs="Arial"/>
              </w:rPr>
              <w:t xml:space="preserve"> y ajuste </w:t>
            </w:r>
            <w:r w:rsidR="00ED1A41">
              <w:rPr>
                <w:rFonts w:ascii="Arial" w:eastAsia="Times New Roman" w:hAnsi="Arial" w:cs="Arial"/>
              </w:rPr>
              <w:t>del cambio</w:t>
            </w:r>
            <w:r w:rsidR="00633683">
              <w:rPr>
                <w:rFonts w:ascii="Arial" w:eastAsia="Times New Roman" w:hAnsi="Arial" w:cs="Arial"/>
              </w:rPr>
              <w:t>.</w:t>
            </w:r>
          </w:p>
          <w:p w14:paraId="5B8F96C1" w14:textId="77777777" w:rsidR="00633683" w:rsidRDefault="00633683" w:rsidP="00C62700">
            <w:pPr>
              <w:jc w:val="both"/>
              <w:rPr>
                <w:rFonts w:ascii="Arial" w:eastAsia="Times New Roman" w:hAnsi="Arial" w:cs="Arial"/>
              </w:rPr>
            </w:pPr>
          </w:p>
          <w:p w14:paraId="6580DB01" w14:textId="72883411" w:rsidR="00457EAD" w:rsidRDefault="00EE2890" w:rsidP="00C62700">
            <w:pPr>
              <w:jc w:val="both"/>
              <w:rPr>
                <w:rFonts w:ascii="Arial" w:eastAsia="Times New Roman" w:hAnsi="Arial" w:cs="Arial"/>
              </w:rPr>
            </w:pPr>
            <w:r>
              <w:rPr>
                <w:rFonts w:ascii="Arial" w:hAnsi="Arial" w:cs="Arial"/>
                <w:color w:val="000000"/>
              </w:rPr>
              <w:t>Se continua con la actividad: 14</w:t>
            </w:r>
          </w:p>
        </w:tc>
        <w:tc>
          <w:tcPr>
            <w:tcW w:w="565" w:type="pct"/>
            <w:shd w:val="clear" w:color="auto" w:fill="auto"/>
          </w:tcPr>
          <w:p w14:paraId="1B5EA6F5" w14:textId="65035E47" w:rsidR="0006083C" w:rsidRPr="00BF31DF" w:rsidRDefault="00ED1A41" w:rsidP="00C62700">
            <w:pPr>
              <w:jc w:val="both"/>
              <w:rPr>
                <w:rFonts w:ascii="Arial" w:eastAsia="Times New Roman" w:hAnsi="Arial" w:cs="Arial"/>
              </w:rPr>
            </w:pPr>
            <w:r>
              <w:rPr>
                <w:rFonts w:ascii="Arial" w:eastAsia="Times New Roman" w:hAnsi="Arial" w:cs="Arial"/>
              </w:rPr>
              <w:t>Oficina de Tecnología de la Información</w:t>
            </w:r>
          </w:p>
        </w:tc>
        <w:tc>
          <w:tcPr>
            <w:tcW w:w="543" w:type="pct"/>
            <w:shd w:val="clear" w:color="auto" w:fill="FFFFFF" w:themeFill="background1"/>
          </w:tcPr>
          <w:p w14:paraId="1937C692" w14:textId="1611050E" w:rsidR="0006083C" w:rsidRPr="004B4987" w:rsidRDefault="00ED1A41" w:rsidP="00C62700">
            <w:pPr>
              <w:jc w:val="both"/>
              <w:rPr>
                <w:rFonts w:ascii="Arial" w:eastAsia="Times New Roman" w:hAnsi="Arial" w:cs="Arial"/>
                <w:highlight w:val="yellow"/>
              </w:rPr>
            </w:pPr>
            <w:r>
              <w:rPr>
                <w:rFonts w:ascii="Arial" w:eastAsia="Times New Roman" w:hAnsi="Arial" w:cs="Arial"/>
              </w:rPr>
              <w:t>Profesional</w:t>
            </w:r>
          </w:p>
        </w:tc>
        <w:tc>
          <w:tcPr>
            <w:tcW w:w="524" w:type="pct"/>
            <w:shd w:val="clear" w:color="auto" w:fill="auto"/>
          </w:tcPr>
          <w:p w14:paraId="0BC9800C" w14:textId="4B2AC65A" w:rsidR="0006083C" w:rsidRPr="00BF31DF" w:rsidRDefault="00104E4E" w:rsidP="00C62700">
            <w:pPr>
              <w:jc w:val="both"/>
              <w:rPr>
                <w:rFonts w:ascii="Arial" w:hAnsi="Arial" w:cs="Arial"/>
              </w:rPr>
            </w:pPr>
            <w:r w:rsidRPr="004161EA">
              <w:rPr>
                <w:rFonts w:ascii="Arial" w:eastAsia="Times New Roman" w:hAnsi="Arial" w:cs="Arial"/>
              </w:rPr>
              <w:t>Oficina de Tecnología de la Información</w:t>
            </w:r>
          </w:p>
        </w:tc>
        <w:tc>
          <w:tcPr>
            <w:tcW w:w="500" w:type="pct"/>
            <w:shd w:val="clear" w:color="auto" w:fill="auto"/>
          </w:tcPr>
          <w:p w14:paraId="4C41F7E4" w14:textId="514FCF65" w:rsidR="0006083C" w:rsidRPr="00BF31DF" w:rsidRDefault="00104E4E" w:rsidP="00C62700">
            <w:pPr>
              <w:jc w:val="both"/>
              <w:rPr>
                <w:rFonts w:ascii="Arial" w:hAnsi="Arial" w:cs="Arial"/>
              </w:rPr>
            </w:pPr>
            <w:r>
              <w:rPr>
                <w:rFonts w:ascii="Arial" w:hAnsi="Arial" w:cs="Arial"/>
              </w:rPr>
              <w:t>S</w:t>
            </w:r>
            <w:r w:rsidRPr="00EF3A0B">
              <w:rPr>
                <w:rFonts w:ascii="Arial" w:hAnsi="Arial" w:cs="Arial"/>
              </w:rPr>
              <w:t>istema de información de gestión de servicios de la (CA Service Management)</w:t>
            </w:r>
          </w:p>
        </w:tc>
      </w:tr>
      <w:tr w:rsidR="00EF3A0B" w:rsidRPr="00BF31DF" w14:paraId="6FD17D38" w14:textId="77777777" w:rsidTr="004B4987">
        <w:trPr>
          <w:trHeight w:val="58"/>
          <w:jc w:val="center"/>
        </w:trPr>
        <w:tc>
          <w:tcPr>
            <w:tcW w:w="140" w:type="pct"/>
            <w:shd w:val="clear" w:color="auto" w:fill="auto"/>
          </w:tcPr>
          <w:p w14:paraId="7121279B" w14:textId="77777777" w:rsidR="00EF3A0B" w:rsidRDefault="00EF3A0B" w:rsidP="00C62700">
            <w:pPr>
              <w:jc w:val="both"/>
              <w:rPr>
                <w:rFonts w:ascii="Arial" w:eastAsia="Times New Roman" w:hAnsi="Arial" w:cs="Arial"/>
              </w:rPr>
            </w:pPr>
          </w:p>
          <w:p w14:paraId="1FF964C4" w14:textId="77777777" w:rsidR="00EF3A0B" w:rsidRDefault="00EF3A0B" w:rsidP="00C62700">
            <w:pPr>
              <w:jc w:val="both"/>
              <w:rPr>
                <w:rFonts w:ascii="Arial" w:eastAsia="Times New Roman" w:hAnsi="Arial" w:cs="Arial"/>
              </w:rPr>
            </w:pPr>
          </w:p>
          <w:p w14:paraId="51C550F8" w14:textId="7926E3CD" w:rsidR="00EF3A0B" w:rsidRPr="00BF31DF" w:rsidRDefault="00EF3A0B" w:rsidP="00C62700">
            <w:pPr>
              <w:jc w:val="both"/>
              <w:rPr>
                <w:rFonts w:ascii="Arial" w:eastAsia="Times New Roman" w:hAnsi="Arial" w:cs="Arial"/>
              </w:rPr>
            </w:pPr>
            <w:r>
              <w:rPr>
                <w:rFonts w:ascii="Arial" w:eastAsia="Times New Roman" w:hAnsi="Arial" w:cs="Arial"/>
              </w:rPr>
              <w:t>12</w:t>
            </w:r>
          </w:p>
        </w:tc>
        <w:tc>
          <w:tcPr>
            <w:tcW w:w="911" w:type="pct"/>
            <w:shd w:val="clear" w:color="auto" w:fill="auto"/>
          </w:tcPr>
          <w:p w14:paraId="3AEEAAF4" w14:textId="77777777" w:rsidR="00EF3A0B" w:rsidRDefault="00EF3A0B" w:rsidP="00C62700">
            <w:pPr>
              <w:jc w:val="both"/>
              <w:rPr>
                <w:rFonts w:ascii="Arial" w:eastAsia="Times New Roman" w:hAnsi="Arial" w:cs="Arial"/>
              </w:rPr>
            </w:pPr>
          </w:p>
          <w:p w14:paraId="3D9B65A1" w14:textId="77777777" w:rsidR="00EF3A0B" w:rsidRDefault="00EF3A0B" w:rsidP="00C62700">
            <w:pPr>
              <w:jc w:val="both"/>
              <w:rPr>
                <w:rFonts w:ascii="Arial" w:eastAsia="Times New Roman" w:hAnsi="Arial" w:cs="Arial"/>
              </w:rPr>
            </w:pPr>
          </w:p>
          <w:p w14:paraId="19C00E64" w14:textId="77777777" w:rsidR="00EF3A0B" w:rsidRPr="00BF31DF" w:rsidRDefault="00EF3A0B" w:rsidP="00C62700">
            <w:pPr>
              <w:jc w:val="both"/>
              <w:rPr>
                <w:rFonts w:ascii="Arial" w:eastAsia="Times New Roman" w:hAnsi="Arial" w:cs="Arial"/>
              </w:rPr>
            </w:pPr>
            <w:r>
              <w:rPr>
                <w:rFonts w:ascii="Arial" w:eastAsia="Times New Roman" w:hAnsi="Arial" w:cs="Arial"/>
              </w:rPr>
              <w:t xml:space="preserve">Elaborar informe Gestión de Cambios </w:t>
            </w:r>
          </w:p>
        </w:tc>
        <w:tc>
          <w:tcPr>
            <w:tcW w:w="1817" w:type="pct"/>
            <w:shd w:val="clear" w:color="auto" w:fill="auto"/>
          </w:tcPr>
          <w:p w14:paraId="77F4D310" w14:textId="1B415787" w:rsidR="00EF3A0B" w:rsidRDefault="00EF3A0B" w:rsidP="00C62700">
            <w:pPr>
              <w:jc w:val="both"/>
              <w:rPr>
                <w:rFonts w:ascii="Arial" w:hAnsi="Arial" w:cs="Arial"/>
              </w:rPr>
            </w:pPr>
            <w:r>
              <w:rPr>
                <w:rFonts w:ascii="Arial" w:hAnsi="Arial" w:cs="Arial"/>
              </w:rPr>
              <w:t>El Gestor de cambios elabora informe de resumen sobre los resultados acerca de la ejecución de cambios efectuados o realizados</w:t>
            </w:r>
            <w:r w:rsidR="00633683">
              <w:rPr>
                <w:rFonts w:ascii="Arial" w:hAnsi="Arial" w:cs="Arial"/>
              </w:rPr>
              <w:t xml:space="preserve"> durante el periodo evaluado</w:t>
            </w:r>
            <w:r>
              <w:rPr>
                <w:rFonts w:ascii="Arial" w:hAnsi="Arial" w:cs="Arial"/>
              </w:rPr>
              <w:t xml:space="preserve">. </w:t>
            </w:r>
          </w:p>
          <w:p w14:paraId="146E2857" w14:textId="01DD65E5" w:rsidR="00EF3A0B" w:rsidRDefault="00EF3A0B" w:rsidP="00C62700">
            <w:pPr>
              <w:jc w:val="both"/>
              <w:rPr>
                <w:rFonts w:ascii="Arial" w:hAnsi="Arial" w:cs="Arial"/>
              </w:rPr>
            </w:pPr>
            <w:r>
              <w:rPr>
                <w:rFonts w:ascii="Arial" w:hAnsi="Arial" w:cs="Arial"/>
              </w:rPr>
              <w:t xml:space="preserve">El Gestor de cambios informará al comité de cambios de la </w:t>
            </w:r>
            <w:r w:rsidR="003E41BE">
              <w:rPr>
                <w:rFonts w:ascii="Arial" w:hAnsi="Arial" w:cs="Arial"/>
              </w:rPr>
              <w:t>Oficina de tecnologías de la Información</w:t>
            </w:r>
            <w:r>
              <w:rPr>
                <w:rFonts w:ascii="Arial" w:hAnsi="Arial" w:cs="Arial"/>
              </w:rPr>
              <w:t>, sobre los cambios realizados durante el periodo.</w:t>
            </w:r>
          </w:p>
          <w:p w14:paraId="610E5C62" w14:textId="77777777" w:rsidR="00EF3A0B" w:rsidRPr="00BF31DF" w:rsidRDefault="00EF3A0B" w:rsidP="00C62700">
            <w:pPr>
              <w:jc w:val="both"/>
              <w:rPr>
                <w:rFonts w:ascii="Arial" w:hAnsi="Arial" w:cs="Arial"/>
              </w:rPr>
            </w:pPr>
          </w:p>
        </w:tc>
        <w:tc>
          <w:tcPr>
            <w:tcW w:w="565" w:type="pct"/>
            <w:shd w:val="clear" w:color="auto" w:fill="auto"/>
          </w:tcPr>
          <w:p w14:paraId="7EFB0014" w14:textId="77777777" w:rsidR="00EF3A0B" w:rsidRPr="00BF31DF" w:rsidRDefault="00EF3A0B" w:rsidP="00C62700">
            <w:pPr>
              <w:jc w:val="both"/>
              <w:rPr>
                <w:rFonts w:ascii="Arial" w:eastAsia="Times New Roman" w:hAnsi="Arial" w:cs="Arial"/>
              </w:rPr>
            </w:pPr>
            <w:r>
              <w:rPr>
                <w:rFonts w:ascii="Arial" w:eastAsia="Times New Roman" w:hAnsi="Arial" w:cs="Arial"/>
              </w:rPr>
              <w:t>Oficina de Tecnología de la Información</w:t>
            </w:r>
          </w:p>
        </w:tc>
        <w:tc>
          <w:tcPr>
            <w:tcW w:w="543" w:type="pct"/>
            <w:shd w:val="clear" w:color="auto" w:fill="FFFFFF" w:themeFill="background1"/>
          </w:tcPr>
          <w:p w14:paraId="7E3EEF5B" w14:textId="0DDE5ACB" w:rsidR="00EF3A0B" w:rsidRPr="00932A83" w:rsidRDefault="00EF3A0B" w:rsidP="00D47200">
            <w:pPr>
              <w:jc w:val="both"/>
              <w:rPr>
                <w:rFonts w:ascii="Arial" w:eastAsia="Times New Roman" w:hAnsi="Arial" w:cs="Arial"/>
              </w:rPr>
            </w:pPr>
            <w:r w:rsidRPr="00932A83">
              <w:rPr>
                <w:rFonts w:ascii="Arial" w:eastAsia="Times New Roman" w:hAnsi="Arial" w:cs="Arial"/>
              </w:rPr>
              <w:t xml:space="preserve">Profesional </w:t>
            </w:r>
          </w:p>
        </w:tc>
        <w:tc>
          <w:tcPr>
            <w:tcW w:w="524" w:type="pct"/>
            <w:shd w:val="clear" w:color="auto" w:fill="auto"/>
          </w:tcPr>
          <w:p w14:paraId="4F716C12" w14:textId="4668E750" w:rsidR="00EF3A0B" w:rsidRPr="00BF31DF" w:rsidRDefault="00ED1A41" w:rsidP="00C62700">
            <w:pPr>
              <w:jc w:val="both"/>
              <w:rPr>
                <w:rFonts w:ascii="Arial" w:hAnsi="Arial" w:cs="Arial"/>
              </w:rPr>
            </w:pPr>
            <w:r w:rsidRPr="004161EA">
              <w:rPr>
                <w:rFonts w:ascii="Arial" w:eastAsia="Times New Roman" w:hAnsi="Arial" w:cs="Arial"/>
              </w:rPr>
              <w:t>Oficina de Tecnología de la Información</w:t>
            </w:r>
          </w:p>
        </w:tc>
        <w:tc>
          <w:tcPr>
            <w:tcW w:w="500" w:type="pct"/>
            <w:shd w:val="clear" w:color="auto" w:fill="auto"/>
          </w:tcPr>
          <w:p w14:paraId="4D4BCBAD" w14:textId="34C7955C" w:rsidR="00EF3A0B" w:rsidRPr="00C0205F" w:rsidRDefault="007D0163" w:rsidP="00193980">
            <w:pPr>
              <w:jc w:val="both"/>
              <w:rPr>
                <w:rFonts w:ascii="Arial" w:hAnsi="Arial" w:cs="Arial"/>
                <w:highlight w:val="yellow"/>
              </w:rPr>
            </w:pPr>
            <w:r>
              <w:rPr>
                <w:rFonts w:ascii="Arial" w:hAnsi="Arial" w:cs="Arial"/>
              </w:rPr>
              <w:t>S</w:t>
            </w:r>
            <w:r w:rsidR="00EF3A0B" w:rsidRPr="00EF3A0B">
              <w:rPr>
                <w:rFonts w:ascii="Arial" w:hAnsi="Arial" w:cs="Arial"/>
              </w:rPr>
              <w:t>istema de información de gestión de servicios de la (CA Service Management)</w:t>
            </w:r>
          </w:p>
        </w:tc>
      </w:tr>
      <w:tr w:rsidR="00EF3A0B" w:rsidRPr="00BF31DF" w14:paraId="11A047DB" w14:textId="77777777" w:rsidTr="004B4987">
        <w:trPr>
          <w:trHeight w:val="58"/>
          <w:jc w:val="center"/>
        </w:trPr>
        <w:tc>
          <w:tcPr>
            <w:tcW w:w="140" w:type="pct"/>
            <w:shd w:val="clear" w:color="auto" w:fill="auto"/>
          </w:tcPr>
          <w:p w14:paraId="4EF4B97C" w14:textId="2901F6F9" w:rsidR="00EF3A0B" w:rsidRPr="00BF31DF" w:rsidRDefault="00EF3A0B" w:rsidP="00C62700">
            <w:pPr>
              <w:jc w:val="both"/>
              <w:rPr>
                <w:rFonts w:ascii="Arial" w:eastAsia="Times New Roman" w:hAnsi="Arial" w:cs="Arial"/>
              </w:rPr>
            </w:pPr>
            <w:r>
              <w:rPr>
                <w:rFonts w:ascii="Arial" w:eastAsia="Times New Roman" w:hAnsi="Arial" w:cs="Arial"/>
              </w:rPr>
              <w:t>13</w:t>
            </w:r>
          </w:p>
        </w:tc>
        <w:tc>
          <w:tcPr>
            <w:tcW w:w="911" w:type="pct"/>
            <w:shd w:val="clear" w:color="auto" w:fill="auto"/>
          </w:tcPr>
          <w:p w14:paraId="1D7CAADB" w14:textId="3CD61F20" w:rsidR="00EF3A0B" w:rsidRPr="00BF31DF" w:rsidRDefault="00EF3A0B" w:rsidP="00D554AD">
            <w:pPr>
              <w:jc w:val="both"/>
              <w:rPr>
                <w:rFonts w:ascii="Arial" w:eastAsia="Times New Roman" w:hAnsi="Arial" w:cs="Arial"/>
              </w:rPr>
            </w:pPr>
            <w:r>
              <w:rPr>
                <w:rFonts w:ascii="Arial" w:eastAsia="Times New Roman" w:hAnsi="Arial" w:cs="Arial"/>
              </w:rPr>
              <w:t>N</w:t>
            </w:r>
            <w:r w:rsidR="00D554AD">
              <w:rPr>
                <w:rFonts w:ascii="Arial" w:eastAsia="Times New Roman" w:hAnsi="Arial" w:cs="Arial"/>
              </w:rPr>
              <w:t>oti</w:t>
            </w:r>
            <w:r>
              <w:rPr>
                <w:rFonts w:ascii="Arial" w:eastAsia="Times New Roman" w:hAnsi="Arial" w:cs="Arial"/>
              </w:rPr>
              <w:t>ficar a las partes interesadas</w:t>
            </w:r>
          </w:p>
        </w:tc>
        <w:tc>
          <w:tcPr>
            <w:tcW w:w="1817" w:type="pct"/>
            <w:shd w:val="clear" w:color="auto" w:fill="auto"/>
          </w:tcPr>
          <w:p w14:paraId="52B3611C" w14:textId="57F31EA4" w:rsidR="00EF3A0B" w:rsidRPr="00BF31DF" w:rsidRDefault="00EF3A0B" w:rsidP="007D0163">
            <w:pPr>
              <w:jc w:val="both"/>
              <w:rPr>
                <w:rFonts w:ascii="Arial" w:eastAsia="Times New Roman" w:hAnsi="Arial" w:cs="Arial"/>
              </w:rPr>
            </w:pPr>
            <w:r>
              <w:rPr>
                <w:rFonts w:ascii="Arial" w:eastAsia="Times New Roman" w:hAnsi="Arial" w:cs="Arial"/>
              </w:rPr>
              <w:t xml:space="preserve">El </w:t>
            </w:r>
            <w:r>
              <w:rPr>
                <w:rFonts w:ascii="Arial" w:hAnsi="Arial" w:cs="Arial"/>
              </w:rPr>
              <w:t>Gestor de cambios</w:t>
            </w:r>
            <w:r>
              <w:rPr>
                <w:rFonts w:ascii="Arial" w:eastAsia="Times New Roman" w:hAnsi="Arial" w:cs="Arial"/>
              </w:rPr>
              <w:t xml:space="preserve"> informará mediante </w:t>
            </w:r>
            <w:r w:rsidR="00BD73B7">
              <w:rPr>
                <w:rFonts w:ascii="Arial" w:eastAsia="Times New Roman" w:hAnsi="Arial" w:cs="Arial"/>
              </w:rPr>
              <w:t>correo electrónico</w:t>
            </w:r>
            <w:r>
              <w:rPr>
                <w:rFonts w:ascii="Arial" w:hAnsi="Arial" w:cs="Arial"/>
              </w:rPr>
              <w:t xml:space="preserve">, </w:t>
            </w:r>
            <w:r>
              <w:rPr>
                <w:rFonts w:ascii="Arial" w:eastAsia="Times New Roman" w:hAnsi="Arial" w:cs="Arial"/>
              </w:rPr>
              <w:t xml:space="preserve">el estatus del cambio a las partes interesadas, como comité de cambios, gestor de cambios y solicitante del cambio. </w:t>
            </w:r>
            <w:r>
              <w:rPr>
                <w:rFonts w:ascii="Arial" w:hAnsi="Arial" w:cs="Arial"/>
              </w:rPr>
              <w:t xml:space="preserve">El usuario solicitante del cambio debe ser informado </w:t>
            </w:r>
            <w:r w:rsidR="00633683">
              <w:rPr>
                <w:rFonts w:ascii="Arial" w:hAnsi="Arial" w:cs="Arial"/>
              </w:rPr>
              <w:t xml:space="preserve">sobre </w:t>
            </w:r>
            <w:r>
              <w:rPr>
                <w:rFonts w:ascii="Arial" w:hAnsi="Arial" w:cs="Arial"/>
              </w:rPr>
              <w:t>estado del cambio</w:t>
            </w:r>
            <w:r w:rsidR="007D0163">
              <w:rPr>
                <w:rFonts w:ascii="Arial" w:hAnsi="Arial" w:cs="Arial"/>
              </w:rPr>
              <w:t xml:space="preserve">, todas las acciones de transaccionales de aprobación y no aprobación </w:t>
            </w:r>
            <w:r w:rsidR="007D0163">
              <w:rPr>
                <w:rFonts w:ascii="Arial" w:hAnsi="Arial" w:cs="Arial"/>
              </w:rPr>
              <w:lastRenderedPageBreak/>
              <w:t xml:space="preserve">se realizan </w:t>
            </w:r>
            <w:r>
              <w:rPr>
                <w:rFonts w:ascii="Arial" w:hAnsi="Arial" w:cs="Arial"/>
              </w:rPr>
              <w:t xml:space="preserve">por medio de la herramienta tecnológica </w:t>
            </w:r>
            <w:r w:rsidR="00BD73B7" w:rsidRPr="00EF3A0B">
              <w:rPr>
                <w:rFonts w:ascii="Arial" w:eastAsia="Times New Roman" w:hAnsi="Arial" w:cs="Arial"/>
              </w:rPr>
              <w:t xml:space="preserve">CA </w:t>
            </w:r>
            <w:r w:rsidR="00BD73B7">
              <w:rPr>
                <w:rFonts w:ascii="Arial" w:eastAsia="Times New Roman" w:hAnsi="Arial" w:cs="Arial"/>
              </w:rPr>
              <w:t>Servic</w:t>
            </w:r>
            <w:r w:rsidR="00BD73B7" w:rsidRPr="00EF3A0B">
              <w:rPr>
                <w:rFonts w:ascii="Arial" w:eastAsia="Times New Roman" w:hAnsi="Arial" w:cs="Arial"/>
              </w:rPr>
              <w:t>e Management</w:t>
            </w:r>
            <w:r>
              <w:rPr>
                <w:rFonts w:ascii="Arial" w:hAnsi="Arial" w:cs="Arial"/>
              </w:rPr>
              <w:t>.</w:t>
            </w:r>
          </w:p>
        </w:tc>
        <w:tc>
          <w:tcPr>
            <w:tcW w:w="565" w:type="pct"/>
            <w:shd w:val="clear" w:color="auto" w:fill="auto"/>
          </w:tcPr>
          <w:p w14:paraId="46A148F0" w14:textId="77777777" w:rsidR="00EF3A0B" w:rsidRPr="00BF31DF" w:rsidRDefault="00EF3A0B" w:rsidP="00C62700">
            <w:pPr>
              <w:jc w:val="both"/>
              <w:rPr>
                <w:rFonts w:ascii="Arial" w:eastAsia="Times New Roman" w:hAnsi="Arial" w:cs="Arial"/>
              </w:rPr>
            </w:pPr>
            <w:r>
              <w:rPr>
                <w:rFonts w:ascii="Arial" w:eastAsia="Times New Roman" w:hAnsi="Arial" w:cs="Arial"/>
              </w:rPr>
              <w:lastRenderedPageBreak/>
              <w:t>Oficina de Tecnología de la Información</w:t>
            </w:r>
          </w:p>
        </w:tc>
        <w:tc>
          <w:tcPr>
            <w:tcW w:w="543" w:type="pct"/>
            <w:shd w:val="clear" w:color="auto" w:fill="FFFFFF" w:themeFill="background1"/>
          </w:tcPr>
          <w:p w14:paraId="3477E9E4" w14:textId="3E375B66" w:rsidR="00EF3A0B" w:rsidRPr="00932A83" w:rsidRDefault="00EF3A0B" w:rsidP="00D47200">
            <w:pPr>
              <w:jc w:val="both"/>
              <w:rPr>
                <w:rFonts w:ascii="Arial" w:eastAsia="Times New Roman" w:hAnsi="Arial" w:cs="Arial"/>
              </w:rPr>
            </w:pPr>
            <w:r w:rsidRPr="00932A83">
              <w:rPr>
                <w:rFonts w:ascii="Arial" w:eastAsia="Times New Roman" w:hAnsi="Arial" w:cs="Arial"/>
              </w:rPr>
              <w:t xml:space="preserve">Profesional </w:t>
            </w:r>
          </w:p>
        </w:tc>
        <w:tc>
          <w:tcPr>
            <w:tcW w:w="524" w:type="pct"/>
            <w:shd w:val="clear" w:color="auto" w:fill="auto"/>
          </w:tcPr>
          <w:p w14:paraId="7754AD56" w14:textId="417EC0DA" w:rsidR="00EF3A0B" w:rsidRPr="00BF31DF" w:rsidRDefault="00ED1A41" w:rsidP="00C62700">
            <w:pPr>
              <w:jc w:val="both"/>
              <w:rPr>
                <w:rFonts w:ascii="Arial" w:hAnsi="Arial" w:cs="Arial"/>
              </w:rPr>
            </w:pPr>
            <w:r w:rsidRPr="004161EA">
              <w:rPr>
                <w:rFonts w:ascii="Arial" w:eastAsia="Times New Roman" w:hAnsi="Arial" w:cs="Arial"/>
              </w:rPr>
              <w:t>Oficina de Tecnología de la Información</w:t>
            </w:r>
          </w:p>
        </w:tc>
        <w:tc>
          <w:tcPr>
            <w:tcW w:w="500" w:type="pct"/>
            <w:shd w:val="clear" w:color="auto" w:fill="auto"/>
          </w:tcPr>
          <w:p w14:paraId="006A2B7E" w14:textId="24EB512C" w:rsidR="007D0163" w:rsidRDefault="00EF3A0B" w:rsidP="008B499F">
            <w:pPr>
              <w:jc w:val="both"/>
              <w:rPr>
                <w:rFonts w:ascii="Arial" w:hAnsi="Arial" w:cs="Arial"/>
              </w:rPr>
            </w:pPr>
            <w:r>
              <w:rPr>
                <w:rFonts w:ascii="Arial" w:hAnsi="Arial" w:cs="Arial"/>
              </w:rPr>
              <w:t>Informe elaborado</w:t>
            </w:r>
            <w:r w:rsidR="007D0163">
              <w:rPr>
                <w:rFonts w:ascii="Arial" w:hAnsi="Arial" w:cs="Arial"/>
              </w:rPr>
              <w:t>, código COFL02</w:t>
            </w:r>
          </w:p>
          <w:p w14:paraId="068AB076" w14:textId="036B92BF" w:rsidR="007D0163" w:rsidRPr="00BF31DF" w:rsidRDefault="007D0163" w:rsidP="008B499F">
            <w:pPr>
              <w:jc w:val="both"/>
              <w:rPr>
                <w:rFonts w:ascii="Arial" w:hAnsi="Arial" w:cs="Arial"/>
              </w:rPr>
            </w:pPr>
            <w:r>
              <w:rPr>
                <w:rFonts w:ascii="Arial" w:hAnsi="Arial" w:cs="Arial"/>
              </w:rPr>
              <w:t>S</w:t>
            </w:r>
            <w:r w:rsidRPr="00EF3A0B">
              <w:rPr>
                <w:rFonts w:ascii="Arial" w:hAnsi="Arial" w:cs="Arial"/>
              </w:rPr>
              <w:t xml:space="preserve">istema de información de </w:t>
            </w:r>
            <w:r w:rsidRPr="00EF3A0B">
              <w:rPr>
                <w:rFonts w:ascii="Arial" w:hAnsi="Arial" w:cs="Arial"/>
              </w:rPr>
              <w:lastRenderedPageBreak/>
              <w:t>gestión de servicios de la (CA Service Management)</w:t>
            </w:r>
          </w:p>
        </w:tc>
      </w:tr>
      <w:tr w:rsidR="00EF3A0B" w:rsidRPr="00BF31DF" w14:paraId="796FEDF3" w14:textId="77777777" w:rsidTr="004B4987">
        <w:trPr>
          <w:trHeight w:val="58"/>
          <w:jc w:val="center"/>
        </w:trPr>
        <w:tc>
          <w:tcPr>
            <w:tcW w:w="140" w:type="pct"/>
            <w:shd w:val="clear" w:color="auto" w:fill="auto"/>
          </w:tcPr>
          <w:p w14:paraId="20AB7FDB" w14:textId="2C476C95" w:rsidR="00EF3A0B" w:rsidRPr="00BF31DF" w:rsidRDefault="00EF3A0B" w:rsidP="00C62700">
            <w:pPr>
              <w:jc w:val="both"/>
              <w:rPr>
                <w:rFonts w:ascii="Arial" w:eastAsia="Times New Roman" w:hAnsi="Arial" w:cs="Arial"/>
              </w:rPr>
            </w:pPr>
            <w:r>
              <w:rPr>
                <w:rFonts w:ascii="Arial" w:eastAsia="Times New Roman" w:hAnsi="Arial" w:cs="Arial"/>
              </w:rPr>
              <w:lastRenderedPageBreak/>
              <w:t>14</w:t>
            </w:r>
          </w:p>
        </w:tc>
        <w:tc>
          <w:tcPr>
            <w:tcW w:w="911" w:type="pct"/>
            <w:shd w:val="clear" w:color="auto" w:fill="auto"/>
          </w:tcPr>
          <w:p w14:paraId="6E54C03C" w14:textId="77777777" w:rsidR="00EF3A0B" w:rsidRPr="00BF31DF" w:rsidRDefault="00EF3A0B" w:rsidP="00C62700">
            <w:pPr>
              <w:jc w:val="both"/>
              <w:rPr>
                <w:rFonts w:ascii="Arial" w:eastAsia="Times New Roman" w:hAnsi="Arial" w:cs="Arial"/>
              </w:rPr>
            </w:pPr>
            <w:r>
              <w:rPr>
                <w:rFonts w:ascii="Arial" w:eastAsia="Times New Roman" w:hAnsi="Arial" w:cs="Arial"/>
              </w:rPr>
              <w:t>Cerrar solicitud de cambio</w:t>
            </w:r>
          </w:p>
        </w:tc>
        <w:tc>
          <w:tcPr>
            <w:tcW w:w="1817" w:type="pct"/>
            <w:shd w:val="clear" w:color="auto" w:fill="auto"/>
          </w:tcPr>
          <w:p w14:paraId="24E9BBB4" w14:textId="570D18EE" w:rsidR="00EF3A0B" w:rsidRPr="00BF31DF" w:rsidRDefault="007D0163">
            <w:pPr>
              <w:jc w:val="both"/>
              <w:rPr>
                <w:rFonts w:ascii="Arial" w:hAnsi="Arial" w:cs="Arial"/>
              </w:rPr>
            </w:pPr>
            <w:r>
              <w:rPr>
                <w:rFonts w:ascii="Arial" w:hAnsi="Arial" w:cs="Arial"/>
              </w:rPr>
              <w:t xml:space="preserve">Mediante sesión del comité de cambios se hace una revisión de las solicitudes cerradas, teniendo en cuenta </w:t>
            </w:r>
            <w:r w:rsidR="00EF3A0B">
              <w:rPr>
                <w:rFonts w:ascii="Arial" w:hAnsi="Arial" w:cs="Arial"/>
              </w:rPr>
              <w:t xml:space="preserve">la documentación asociada al cambio realizado, </w:t>
            </w:r>
            <w:r>
              <w:rPr>
                <w:rFonts w:ascii="Arial" w:hAnsi="Arial" w:cs="Arial"/>
              </w:rPr>
              <w:t xml:space="preserve">los </w:t>
            </w:r>
            <w:r w:rsidR="00EF3A0B">
              <w:rPr>
                <w:rFonts w:ascii="Arial" w:hAnsi="Arial" w:cs="Arial"/>
              </w:rPr>
              <w:t>informes de ejecución y aprobaciones del comité.</w:t>
            </w:r>
            <w:r>
              <w:rPr>
                <w:rFonts w:ascii="Arial" w:hAnsi="Arial" w:cs="Arial"/>
              </w:rPr>
              <w:t xml:space="preserve"> Esta documentación deberá ser preparada por el gestor de cambios.</w:t>
            </w:r>
            <w:r w:rsidR="00EF3A0B">
              <w:rPr>
                <w:rFonts w:ascii="Arial" w:hAnsi="Arial" w:cs="Arial"/>
              </w:rPr>
              <w:t xml:space="preserve"> </w:t>
            </w:r>
          </w:p>
        </w:tc>
        <w:tc>
          <w:tcPr>
            <w:tcW w:w="565" w:type="pct"/>
            <w:shd w:val="clear" w:color="auto" w:fill="auto"/>
          </w:tcPr>
          <w:p w14:paraId="35D29D24" w14:textId="77777777" w:rsidR="00EF3A0B" w:rsidRPr="00BF31DF" w:rsidRDefault="00EF3A0B" w:rsidP="00C62700">
            <w:pPr>
              <w:jc w:val="both"/>
              <w:rPr>
                <w:rFonts w:ascii="Arial" w:eastAsia="Times New Roman" w:hAnsi="Arial" w:cs="Arial"/>
              </w:rPr>
            </w:pPr>
            <w:r>
              <w:rPr>
                <w:rFonts w:ascii="Arial" w:eastAsia="Times New Roman" w:hAnsi="Arial" w:cs="Arial"/>
              </w:rPr>
              <w:t>Oficina de Tecnología de la Información</w:t>
            </w:r>
          </w:p>
        </w:tc>
        <w:tc>
          <w:tcPr>
            <w:tcW w:w="543" w:type="pct"/>
            <w:shd w:val="clear" w:color="auto" w:fill="FFFFFF" w:themeFill="background1"/>
          </w:tcPr>
          <w:p w14:paraId="6BE3431F" w14:textId="37192467" w:rsidR="00EF3A0B" w:rsidRPr="00932A83" w:rsidRDefault="00EF3A0B" w:rsidP="00D47200">
            <w:pPr>
              <w:jc w:val="both"/>
              <w:rPr>
                <w:rFonts w:ascii="Arial" w:eastAsia="Times New Roman" w:hAnsi="Arial" w:cs="Arial"/>
              </w:rPr>
            </w:pPr>
            <w:r w:rsidRPr="00932A83">
              <w:rPr>
                <w:rFonts w:ascii="Arial" w:eastAsia="Times New Roman" w:hAnsi="Arial" w:cs="Arial"/>
              </w:rPr>
              <w:t xml:space="preserve">Profesional </w:t>
            </w:r>
          </w:p>
        </w:tc>
        <w:tc>
          <w:tcPr>
            <w:tcW w:w="524" w:type="pct"/>
            <w:shd w:val="clear" w:color="auto" w:fill="auto"/>
          </w:tcPr>
          <w:p w14:paraId="0892DC53" w14:textId="2C8235A2" w:rsidR="00EF3A0B" w:rsidRPr="00BF31DF" w:rsidRDefault="00EF3A0B" w:rsidP="00C62700">
            <w:pPr>
              <w:jc w:val="both"/>
              <w:rPr>
                <w:rFonts w:ascii="Arial" w:hAnsi="Arial" w:cs="Arial"/>
              </w:rPr>
            </w:pPr>
          </w:p>
        </w:tc>
        <w:tc>
          <w:tcPr>
            <w:tcW w:w="500" w:type="pct"/>
            <w:shd w:val="clear" w:color="auto" w:fill="auto"/>
          </w:tcPr>
          <w:p w14:paraId="051B0A89" w14:textId="1692EE11" w:rsidR="00EF3A0B" w:rsidRPr="00BF31DF" w:rsidRDefault="00EF3A0B" w:rsidP="00193980">
            <w:pPr>
              <w:jc w:val="both"/>
              <w:rPr>
                <w:rFonts w:ascii="Arial" w:hAnsi="Arial" w:cs="Arial"/>
              </w:rPr>
            </w:pPr>
          </w:p>
        </w:tc>
      </w:tr>
    </w:tbl>
    <w:p w14:paraId="56088EB8" w14:textId="77777777" w:rsidR="00945D95" w:rsidRDefault="00945D95"/>
    <w:tbl>
      <w:tblPr>
        <w:tblStyle w:val="Tablaconcuadrcula"/>
        <w:tblW w:w="5000" w:type="pct"/>
        <w:jc w:val="center"/>
        <w:tblLayout w:type="fixed"/>
        <w:tblLook w:val="04A0" w:firstRow="1" w:lastRow="0" w:firstColumn="1" w:lastColumn="0" w:noHBand="0" w:noVBand="1"/>
      </w:tblPr>
      <w:tblGrid>
        <w:gridCol w:w="665"/>
        <w:gridCol w:w="7036"/>
        <w:gridCol w:w="3978"/>
        <w:gridCol w:w="2472"/>
        <w:gridCol w:w="2811"/>
        <w:gridCol w:w="2054"/>
      </w:tblGrid>
      <w:tr w:rsidR="00791364" w:rsidRPr="00BF31DF" w14:paraId="489F82EB" w14:textId="77777777" w:rsidTr="009A6F39">
        <w:trPr>
          <w:trHeight w:val="64"/>
          <w:jc w:val="center"/>
        </w:trPr>
        <w:tc>
          <w:tcPr>
            <w:tcW w:w="5000" w:type="pct"/>
            <w:gridSpan w:val="6"/>
            <w:shd w:val="clear" w:color="auto" w:fill="auto"/>
            <w:vAlign w:val="center"/>
          </w:tcPr>
          <w:p w14:paraId="21580409" w14:textId="77777777" w:rsidR="00791364" w:rsidRPr="00BF31DF" w:rsidRDefault="00791364" w:rsidP="00791364">
            <w:pPr>
              <w:jc w:val="center"/>
              <w:rPr>
                <w:rFonts w:ascii="Arial" w:hAnsi="Arial" w:cs="Arial"/>
              </w:rPr>
            </w:pPr>
            <w:r w:rsidRPr="00BF31DF">
              <w:rPr>
                <w:rFonts w:ascii="Arial" w:eastAsia="Times New Roman" w:hAnsi="Arial" w:cs="Arial"/>
                <w:b/>
              </w:rPr>
              <w:t>PUNTOS DE CONTROL</w:t>
            </w:r>
          </w:p>
        </w:tc>
      </w:tr>
      <w:tr w:rsidR="00791364" w:rsidRPr="00BF31DF" w14:paraId="7F0744FD" w14:textId="77777777" w:rsidTr="009A6F39">
        <w:trPr>
          <w:trHeight w:val="64"/>
          <w:jc w:val="center"/>
        </w:trPr>
        <w:tc>
          <w:tcPr>
            <w:tcW w:w="175" w:type="pct"/>
            <w:shd w:val="clear" w:color="auto" w:fill="auto"/>
            <w:vAlign w:val="center"/>
          </w:tcPr>
          <w:p w14:paraId="2A6E4D4F"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ID</w:t>
            </w:r>
          </w:p>
        </w:tc>
        <w:tc>
          <w:tcPr>
            <w:tcW w:w="1850" w:type="pct"/>
            <w:shd w:val="clear" w:color="auto" w:fill="auto"/>
            <w:vAlign w:val="center"/>
          </w:tcPr>
          <w:p w14:paraId="6498A4AA"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NOMBRE DE LA ACTIVIDAD / TAREA</w:t>
            </w:r>
          </w:p>
        </w:tc>
        <w:tc>
          <w:tcPr>
            <w:tcW w:w="1046" w:type="pct"/>
            <w:shd w:val="clear" w:color="auto" w:fill="auto"/>
            <w:vAlign w:val="center"/>
          </w:tcPr>
          <w:p w14:paraId="4EF20D36"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MÉTODO DE CONTROL</w:t>
            </w:r>
          </w:p>
        </w:tc>
        <w:tc>
          <w:tcPr>
            <w:tcW w:w="650" w:type="pct"/>
            <w:shd w:val="clear" w:color="auto" w:fill="auto"/>
            <w:vAlign w:val="center"/>
          </w:tcPr>
          <w:p w14:paraId="36F1A955"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FRECUENCIA</w:t>
            </w:r>
          </w:p>
        </w:tc>
        <w:tc>
          <w:tcPr>
            <w:tcW w:w="739" w:type="pct"/>
            <w:shd w:val="clear" w:color="auto" w:fill="auto"/>
            <w:vAlign w:val="center"/>
          </w:tcPr>
          <w:p w14:paraId="6FF9FE1D" w14:textId="77777777" w:rsidR="00791364" w:rsidRPr="00BF31DF" w:rsidRDefault="00791364" w:rsidP="00791364">
            <w:pPr>
              <w:jc w:val="center"/>
              <w:rPr>
                <w:rFonts w:ascii="Arial" w:eastAsia="Times New Roman" w:hAnsi="Arial" w:cs="Arial"/>
                <w:b/>
              </w:rPr>
            </w:pPr>
            <w:r w:rsidRPr="00BF31DF">
              <w:rPr>
                <w:rFonts w:ascii="Arial" w:eastAsia="Times New Roman" w:hAnsi="Arial" w:cs="Arial"/>
                <w:b/>
              </w:rPr>
              <w:t>RESPONSABLE</w:t>
            </w:r>
          </w:p>
        </w:tc>
        <w:tc>
          <w:tcPr>
            <w:tcW w:w="540" w:type="pct"/>
            <w:shd w:val="clear" w:color="auto" w:fill="auto"/>
            <w:vAlign w:val="center"/>
          </w:tcPr>
          <w:p w14:paraId="64968F60" w14:textId="77777777" w:rsidR="00791364" w:rsidRPr="00BF31DF" w:rsidRDefault="00791364" w:rsidP="00791364">
            <w:pPr>
              <w:jc w:val="center"/>
              <w:rPr>
                <w:rFonts w:ascii="Arial" w:hAnsi="Arial" w:cs="Arial"/>
              </w:rPr>
            </w:pPr>
            <w:r w:rsidRPr="00BF31DF">
              <w:rPr>
                <w:rFonts w:ascii="Arial" w:eastAsia="Times New Roman" w:hAnsi="Arial" w:cs="Arial"/>
                <w:b/>
              </w:rPr>
              <w:t>REGISTRO</w:t>
            </w:r>
          </w:p>
        </w:tc>
      </w:tr>
      <w:tr w:rsidR="00486F41" w:rsidRPr="00BF31DF" w14:paraId="6C375648" w14:textId="77777777" w:rsidTr="00E174D4">
        <w:trPr>
          <w:trHeight w:val="64"/>
          <w:jc w:val="center"/>
        </w:trPr>
        <w:tc>
          <w:tcPr>
            <w:tcW w:w="175" w:type="pct"/>
            <w:shd w:val="clear" w:color="auto" w:fill="auto"/>
          </w:tcPr>
          <w:p w14:paraId="54EEAC6C" w14:textId="77777777" w:rsidR="00486F41" w:rsidRPr="00BF31DF" w:rsidRDefault="00486F41" w:rsidP="00791364">
            <w:pPr>
              <w:jc w:val="both"/>
              <w:rPr>
                <w:rFonts w:ascii="Arial" w:eastAsia="Times New Roman" w:hAnsi="Arial" w:cs="Arial"/>
              </w:rPr>
            </w:pPr>
            <w:r>
              <w:rPr>
                <w:rFonts w:ascii="Arial" w:eastAsia="Times New Roman" w:hAnsi="Arial" w:cs="Arial"/>
              </w:rPr>
              <w:t>1</w:t>
            </w:r>
          </w:p>
        </w:tc>
        <w:tc>
          <w:tcPr>
            <w:tcW w:w="1850" w:type="pct"/>
            <w:shd w:val="clear" w:color="auto" w:fill="auto"/>
          </w:tcPr>
          <w:p w14:paraId="5D549009" w14:textId="77777777" w:rsidR="00486F41" w:rsidRPr="004161EA" w:rsidRDefault="00486F41" w:rsidP="00EB4112">
            <w:pPr>
              <w:jc w:val="both"/>
              <w:rPr>
                <w:rFonts w:ascii="Arial" w:eastAsia="Times New Roman" w:hAnsi="Arial" w:cs="Arial"/>
              </w:rPr>
            </w:pPr>
          </w:p>
          <w:p w14:paraId="1026904D" w14:textId="77777777" w:rsidR="00486F41" w:rsidRPr="004161EA" w:rsidRDefault="00486F41" w:rsidP="00EB4112">
            <w:pPr>
              <w:jc w:val="both"/>
              <w:rPr>
                <w:rFonts w:ascii="Arial" w:eastAsia="Times New Roman" w:hAnsi="Arial" w:cs="Arial"/>
              </w:rPr>
            </w:pPr>
            <w:r w:rsidRPr="004161EA">
              <w:rPr>
                <w:rFonts w:ascii="Arial" w:eastAsia="Times New Roman" w:hAnsi="Arial" w:cs="Arial"/>
              </w:rPr>
              <w:t>Registrar la solicitud de cambios</w:t>
            </w:r>
          </w:p>
          <w:p w14:paraId="327A8415" w14:textId="77777777" w:rsidR="00486F41" w:rsidRPr="004161EA" w:rsidRDefault="00486F41" w:rsidP="00EB4112">
            <w:pPr>
              <w:jc w:val="both"/>
              <w:rPr>
                <w:rFonts w:ascii="Arial" w:eastAsia="Times New Roman" w:hAnsi="Arial" w:cs="Arial"/>
              </w:rPr>
            </w:pPr>
          </w:p>
          <w:p w14:paraId="635997A7" w14:textId="548DC1E7" w:rsidR="00486F41" w:rsidRPr="00BF31DF" w:rsidRDefault="00486F41" w:rsidP="00791364">
            <w:pPr>
              <w:jc w:val="both"/>
              <w:rPr>
                <w:rFonts w:ascii="Arial" w:eastAsia="Times New Roman" w:hAnsi="Arial" w:cs="Arial"/>
              </w:rPr>
            </w:pPr>
          </w:p>
        </w:tc>
        <w:tc>
          <w:tcPr>
            <w:tcW w:w="1046" w:type="pct"/>
            <w:shd w:val="clear" w:color="auto" w:fill="auto"/>
          </w:tcPr>
          <w:p w14:paraId="7F1BDB7F" w14:textId="14776764" w:rsidR="00486F41" w:rsidRPr="00BF31DF" w:rsidRDefault="00486F41" w:rsidP="00193980">
            <w:pPr>
              <w:jc w:val="both"/>
              <w:rPr>
                <w:rFonts w:ascii="Arial" w:eastAsia="Times New Roman" w:hAnsi="Arial" w:cs="Arial"/>
              </w:rPr>
            </w:pPr>
            <w:r>
              <w:rPr>
                <w:rFonts w:ascii="Arial" w:eastAsia="Times New Roman" w:hAnsi="Arial" w:cs="Arial"/>
              </w:rPr>
              <w:t>Cada movimiento que se lleva a cabo durante el inicio de la solicitud, los avances, los desarrollos, los seguimientos y la</w:t>
            </w:r>
            <w:ins w:id="0" w:author="German Cortes" w:date="2016-12-21T11:06:00Z">
              <w:r w:rsidR="00CC2A03">
                <w:rPr>
                  <w:rFonts w:ascii="Arial" w:eastAsia="Times New Roman" w:hAnsi="Arial" w:cs="Arial"/>
                </w:rPr>
                <w:t xml:space="preserve"> </w:t>
              </w:r>
            </w:ins>
            <w:r>
              <w:rPr>
                <w:rFonts w:ascii="Arial" w:eastAsia="Times New Roman" w:hAnsi="Arial" w:cs="Arial"/>
              </w:rPr>
              <w:t xml:space="preserve">solución de los cambios deben ser registrados en </w:t>
            </w:r>
            <w:r w:rsidRPr="00031D50">
              <w:rPr>
                <w:rFonts w:ascii="Arial" w:eastAsia="Times New Roman" w:hAnsi="Arial" w:cs="Arial"/>
              </w:rPr>
              <w:t>el sistema de información de gestión de servicios de la (CA Service Management)</w:t>
            </w:r>
            <w:r>
              <w:rPr>
                <w:rFonts w:ascii="Arial" w:eastAsia="Times New Roman" w:hAnsi="Arial" w:cs="Arial"/>
              </w:rPr>
              <w:t>.</w:t>
            </w:r>
          </w:p>
        </w:tc>
        <w:tc>
          <w:tcPr>
            <w:tcW w:w="650" w:type="pct"/>
            <w:shd w:val="clear" w:color="auto" w:fill="auto"/>
          </w:tcPr>
          <w:p w14:paraId="6AC0A4AD" w14:textId="77777777" w:rsidR="00486F41" w:rsidRPr="00BF31DF" w:rsidRDefault="00486F41" w:rsidP="00791364">
            <w:pPr>
              <w:jc w:val="both"/>
              <w:rPr>
                <w:rFonts w:ascii="Arial" w:eastAsia="Times New Roman" w:hAnsi="Arial" w:cs="Arial"/>
              </w:rPr>
            </w:pPr>
            <w:r>
              <w:rPr>
                <w:rFonts w:ascii="Arial" w:eastAsia="Times New Roman" w:hAnsi="Arial" w:cs="Arial"/>
              </w:rPr>
              <w:t>Por demanda</w:t>
            </w:r>
          </w:p>
        </w:tc>
        <w:tc>
          <w:tcPr>
            <w:tcW w:w="739" w:type="pct"/>
            <w:shd w:val="clear" w:color="auto" w:fill="auto"/>
          </w:tcPr>
          <w:p w14:paraId="7B7A5F54" w14:textId="77777777" w:rsidR="00486F41" w:rsidRPr="00BF31DF" w:rsidRDefault="00486F41" w:rsidP="00791364">
            <w:pPr>
              <w:jc w:val="both"/>
              <w:rPr>
                <w:rFonts w:ascii="Arial" w:hAnsi="Arial" w:cs="Arial"/>
              </w:rPr>
            </w:pPr>
            <w:r>
              <w:rPr>
                <w:rFonts w:ascii="Arial" w:hAnsi="Arial" w:cs="Arial"/>
              </w:rPr>
              <w:t>Profesional</w:t>
            </w:r>
          </w:p>
        </w:tc>
        <w:tc>
          <w:tcPr>
            <w:tcW w:w="540" w:type="pct"/>
            <w:shd w:val="clear" w:color="auto" w:fill="auto"/>
          </w:tcPr>
          <w:p w14:paraId="20A81B98" w14:textId="144AA471" w:rsidR="00486F41" w:rsidRPr="00BF31DF" w:rsidRDefault="007D0163" w:rsidP="007D0163">
            <w:pPr>
              <w:jc w:val="both"/>
              <w:rPr>
                <w:rFonts w:ascii="Arial" w:hAnsi="Arial" w:cs="Arial"/>
              </w:rPr>
            </w:pPr>
            <w:r>
              <w:rPr>
                <w:rFonts w:ascii="Arial" w:hAnsi="Arial" w:cs="Arial"/>
              </w:rPr>
              <w:t>S</w:t>
            </w:r>
            <w:r w:rsidR="00EF3A0B" w:rsidRPr="00EF3A0B">
              <w:rPr>
                <w:rFonts w:ascii="Arial" w:hAnsi="Arial" w:cs="Arial"/>
              </w:rPr>
              <w:t>istema de información de gestión de servicios (CA Service Management)</w:t>
            </w:r>
          </w:p>
        </w:tc>
      </w:tr>
      <w:tr w:rsidR="00486F41" w:rsidRPr="00BF31DF" w14:paraId="087859F5" w14:textId="77777777" w:rsidTr="00E174D4">
        <w:trPr>
          <w:trHeight w:val="64"/>
          <w:jc w:val="center"/>
        </w:trPr>
        <w:tc>
          <w:tcPr>
            <w:tcW w:w="175" w:type="pct"/>
            <w:shd w:val="clear" w:color="auto" w:fill="auto"/>
          </w:tcPr>
          <w:p w14:paraId="21F5ED9D" w14:textId="04C929A0" w:rsidR="00486F41" w:rsidRDefault="00486F41" w:rsidP="007932AA">
            <w:pPr>
              <w:jc w:val="both"/>
              <w:rPr>
                <w:rFonts w:ascii="Arial" w:eastAsia="Times New Roman" w:hAnsi="Arial" w:cs="Arial"/>
              </w:rPr>
            </w:pPr>
            <w:r>
              <w:rPr>
                <w:rFonts w:ascii="Arial" w:eastAsia="Times New Roman" w:hAnsi="Arial" w:cs="Arial"/>
              </w:rPr>
              <w:t>7</w:t>
            </w:r>
          </w:p>
        </w:tc>
        <w:tc>
          <w:tcPr>
            <w:tcW w:w="1850" w:type="pct"/>
            <w:shd w:val="clear" w:color="auto" w:fill="auto"/>
          </w:tcPr>
          <w:p w14:paraId="72A95169" w14:textId="0E932EBD" w:rsidR="00486F41" w:rsidRDefault="00486F41" w:rsidP="007D0163">
            <w:pPr>
              <w:jc w:val="both"/>
              <w:rPr>
                <w:rFonts w:ascii="Arial" w:eastAsia="Times New Roman" w:hAnsi="Arial" w:cs="Arial"/>
              </w:rPr>
            </w:pPr>
            <w:r w:rsidRPr="004161EA">
              <w:rPr>
                <w:rFonts w:ascii="Arial" w:eastAsia="Times New Roman" w:hAnsi="Arial" w:cs="Arial"/>
              </w:rPr>
              <w:t>Formalizar la aprobación de las solicitudes de cambios, y priorizarlas</w:t>
            </w:r>
          </w:p>
        </w:tc>
        <w:tc>
          <w:tcPr>
            <w:tcW w:w="1046" w:type="pct"/>
            <w:shd w:val="clear" w:color="auto" w:fill="auto"/>
          </w:tcPr>
          <w:p w14:paraId="64A51DE2" w14:textId="4C7CA589" w:rsidR="00486F41" w:rsidRDefault="00486F41" w:rsidP="007932AA">
            <w:pPr>
              <w:tabs>
                <w:tab w:val="left" w:pos="142"/>
              </w:tabs>
              <w:jc w:val="both"/>
              <w:rPr>
                <w:rFonts w:ascii="Arial" w:hAnsi="Arial" w:cs="Arial"/>
                <w:color w:val="000000"/>
              </w:rPr>
            </w:pPr>
            <w:r>
              <w:rPr>
                <w:rFonts w:ascii="Arial" w:hAnsi="Arial" w:cs="Arial"/>
                <w:color w:val="000000"/>
              </w:rPr>
              <w:t xml:space="preserve">El comité de Cambios desarrollara la aprobación del cambio de acuerdo a los recomendaciones técnicas manifestadas </w:t>
            </w:r>
            <w:r w:rsidR="003C3849">
              <w:rPr>
                <w:rFonts w:ascii="Arial" w:hAnsi="Arial" w:cs="Arial"/>
                <w:color w:val="000000"/>
              </w:rPr>
              <w:t>por l</w:t>
            </w:r>
            <w:r>
              <w:rPr>
                <w:rFonts w:ascii="Arial" w:hAnsi="Arial" w:cs="Arial"/>
                <w:color w:val="000000"/>
              </w:rPr>
              <w:t xml:space="preserve">a </w:t>
            </w:r>
            <w:r w:rsidR="003C3849">
              <w:rPr>
                <w:rFonts w:ascii="Arial" w:hAnsi="Arial" w:cs="Arial"/>
                <w:color w:val="000000"/>
              </w:rPr>
              <w:t>Oficina de Tecnologías de la Información</w:t>
            </w:r>
            <w:r>
              <w:rPr>
                <w:rFonts w:ascii="Arial" w:hAnsi="Arial" w:cs="Arial"/>
                <w:color w:val="000000"/>
              </w:rPr>
              <w:t xml:space="preserve">, evaluando los riesgos e impactos que presenta el cambio para la entidad, si el cambio es aprobado por el Comité se establecerán los lineamientos de pruebas, en caso de no ser aprobado </w:t>
            </w:r>
            <w:r>
              <w:rPr>
                <w:rFonts w:ascii="Arial" w:hAnsi="Arial" w:cs="Arial"/>
                <w:color w:val="000000"/>
              </w:rPr>
              <w:lastRenderedPageBreak/>
              <w:t>el cambio la solicitud deberá ser complementada.</w:t>
            </w:r>
          </w:p>
          <w:p w14:paraId="2D7840F1" w14:textId="0812A493" w:rsidR="00486F41" w:rsidRDefault="00F81793" w:rsidP="007932AA">
            <w:pPr>
              <w:tabs>
                <w:tab w:val="left" w:pos="142"/>
              </w:tabs>
              <w:jc w:val="both"/>
              <w:rPr>
                <w:rFonts w:ascii="Arial" w:hAnsi="Arial" w:cs="Arial"/>
                <w:color w:val="000000"/>
              </w:rPr>
            </w:pPr>
            <w:r>
              <w:rPr>
                <w:rFonts w:ascii="Arial" w:hAnsi="Arial" w:cs="Arial"/>
              </w:rPr>
              <w:t xml:space="preserve">El gestor de cambios actualiza el estado de aprobación del cambio </w:t>
            </w:r>
            <w:r w:rsidRPr="00C407DB">
              <w:rPr>
                <w:rFonts w:ascii="Arial" w:hAnsi="Arial" w:cs="Arial"/>
              </w:rPr>
              <w:t>sistema de información de gestión de servicios (CA Service Management)</w:t>
            </w:r>
            <w:r>
              <w:rPr>
                <w:rFonts w:ascii="Arial" w:hAnsi="Arial" w:cs="Arial"/>
              </w:rPr>
              <w:t xml:space="preserve"> en la orden de cambio correspondiente.</w:t>
            </w:r>
          </w:p>
          <w:p w14:paraId="79602F38" w14:textId="3B5C63EA" w:rsidR="00486F41" w:rsidRDefault="00486F41" w:rsidP="007932AA">
            <w:pPr>
              <w:jc w:val="both"/>
              <w:rPr>
                <w:rFonts w:ascii="Arial" w:eastAsia="Times New Roman" w:hAnsi="Arial" w:cs="Arial"/>
              </w:rPr>
            </w:pPr>
          </w:p>
        </w:tc>
        <w:tc>
          <w:tcPr>
            <w:tcW w:w="650" w:type="pct"/>
            <w:shd w:val="clear" w:color="auto" w:fill="auto"/>
          </w:tcPr>
          <w:p w14:paraId="7A007718" w14:textId="77777777" w:rsidR="00486F41" w:rsidRDefault="00486F41" w:rsidP="007932AA">
            <w:pPr>
              <w:jc w:val="both"/>
              <w:rPr>
                <w:rFonts w:ascii="Arial" w:eastAsia="Times New Roman" w:hAnsi="Arial" w:cs="Arial"/>
              </w:rPr>
            </w:pPr>
            <w:r>
              <w:rPr>
                <w:rFonts w:ascii="Arial" w:eastAsia="Times New Roman" w:hAnsi="Arial" w:cs="Arial"/>
              </w:rPr>
              <w:lastRenderedPageBreak/>
              <w:t>Por demanda</w:t>
            </w:r>
          </w:p>
        </w:tc>
        <w:tc>
          <w:tcPr>
            <w:tcW w:w="739" w:type="pct"/>
            <w:shd w:val="clear" w:color="auto" w:fill="auto"/>
          </w:tcPr>
          <w:p w14:paraId="7EE5C861" w14:textId="77777777" w:rsidR="00486F41" w:rsidRDefault="00486F41" w:rsidP="007932AA">
            <w:pPr>
              <w:jc w:val="both"/>
              <w:rPr>
                <w:rFonts w:ascii="Arial" w:hAnsi="Arial" w:cs="Arial"/>
              </w:rPr>
            </w:pPr>
            <w:r>
              <w:rPr>
                <w:rFonts w:ascii="Arial" w:hAnsi="Arial" w:cs="Arial"/>
              </w:rPr>
              <w:t>Profesional</w:t>
            </w:r>
          </w:p>
        </w:tc>
        <w:tc>
          <w:tcPr>
            <w:tcW w:w="540" w:type="pct"/>
            <w:shd w:val="clear" w:color="auto" w:fill="auto"/>
          </w:tcPr>
          <w:p w14:paraId="14E9D9B0" w14:textId="450F4848" w:rsidR="00486F41" w:rsidRDefault="00486F41" w:rsidP="007932AA">
            <w:pPr>
              <w:jc w:val="both"/>
              <w:rPr>
                <w:rFonts w:ascii="Arial" w:hAnsi="Arial" w:cs="Arial"/>
              </w:rPr>
            </w:pPr>
          </w:p>
          <w:p w14:paraId="50452A66" w14:textId="27F90290" w:rsidR="003C3849" w:rsidRDefault="003C3849" w:rsidP="007932AA">
            <w:pPr>
              <w:jc w:val="both"/>
              <w:rPr>
                <w:rFonts w:ascii="Arial" w:hAnsi="Arial" w:cs="Arial"/>
              </w:rPr>
            </w:pPr>
            <w:r>
              <w:rPr>
                <w:rFonts w:ascii="Arial" w:hAnsi="Arial" w:cs="Arial"/>
              </w:rPr>
              <w:t>S</w:t>
            </w:r>
            <w:r w:rsidRPr="00C407DB">
              <w:rPr>
                <w:rFonts w:ascii="Arial" w:hAnsi="Arial" w:cs="Arial"/>
              </w:rPr>
              <w:t>istema de información de gestión de servicios (CA Service Management)</w:t>
            </w:r>
          </w:p>
        </w:tc>
      </w:tr>
      <w:tr w:rsidR="007932AA" w:rsidRPr="00BF31DF" w14:paraId="580BF315" w14:textId="77777777" w:rsidTr="00E174D4">
        <w:trPr>
          <w:trHeight w:val="64"/>
          <w:jc w:val="center"/>
        </w:trPr>
        <w:tc>
          <w:tcPr>
            <w:tcW w:w="175" w:type="pct"/>
            <w:shd w:val="clear" w:color="auto" w:fill="auto"/>
          </w:tcPr>
          <w:p w14:paraId="0C1FC9C0" w14:textId="3FEB813F" w:rsidR="007932AA" w:rsidRDefault="005967F4" w:rsidP="007932AA">
            <w:pPr>
              <w:jc w:val="both"/>
              <w:rPr>
                <w:rFonts w:ascii="Arial" w:eastAsia="Times New Roman" w:hAnsi="Arial" w:cs="Arial"/>
              </w:rPr>
            </w:pPr>
            <w:r>
              <w:rPr>
                <w:rFonts w:ascii="Arial" w:eastAsia="Times New Roman" w:hAnsi="Arial" w:cs="Arial"/>
              </w:rPr>
              <w:lastRenderedPageBreak/>
              <w:t>9</w:t>
            </w:r>
          </w:p>
        </w:tc>
        <w:tc>
          <w:tcPr>
            <w:tcW w:w="1850" w:type="pct"/>
            <w:shd w:val="clear" w:color="auto" w:fill="auto"/>
          </w:tcPr>
          <w:p w14:paraId="3A8B71A3" w14:textId="6CA4BE34" w:rsidR="007932AA" w:rsidRDefault="00486F41" w:rsidP="007932AA">
            <w:pPr>
              <w:jc w:val="both"/>
              <w:rPr>
                <w:rFonts w:ascii="Arial" w:eastAsia="Times New Roman" w:hAnsi="Arial" w:cs="Arial"/>
              </w:rPr>
            </w:pPr>
            <w:r>
              <w:rPr>
                <w:rFonts w:ascii="Arial" w:eastAsia="Times New Roman" w:hAnsi="Arial" w:cs="Arial"/>
              </w:rPr>
              <w:t>Validar la ejecución de un cambio</w:t>
            </w:r>
          </w:p>
        </w:tc>
        <w:tc>
          <w:tcPr>
            <w:tcW w:w="1046" w:type="pct"/>
            <w:shd w:val="clear" w:color="auto" w:fill="auto"/>
          </w:tcPr>
          <w:p w14:paraId="3A9BFCC8" w14:textId="48CA1FB5" w:rsidR="007932AA" w:rsidRDefault="007932AA" w:rsidP="007932AA">
            <w:pPr>
              <w:jc w:val="both"/>
              <w:rPr>
                <w:rFonts w:ascii="Arial" w:eastAsia="Times New Roman" w:hAnsi="Arial" w:cs="Arial"/>
              </w:rPr>
            </w:pPr>
            <w:r>
              <w:rPr>
                <w:rFonts w:ascii="Arial" w:eastAsia="Times New Roman" w:hAnsi="Arial" w:cs="Arial"/>
              </w:rPr>
              <w:t xml:space="preserve">El Gestor de cambios en conjunto con el área funcional realizará la validación del cambio efectuado de acuerdo a las pruebas de funcionalidad y Técnicas adelantadas. </w:t>
            </w:r>
          </w:p>
          <w:p w14:paraId="1637D6C6" w14:textId="69CBBB57" w:rsidR="007932AA" w:rsidRDefault="007932AA" w:rsidP="007932AA">
            <w:pPr>
              <w:tabs>
                <w:tab w:val="left" w:pos="142"/>
              </w:tabs>
              <w:jc w:val="both"/>
              <w:rPr>
                <w:rFonts w:ascii="Arial" w:eastAsia="Times New Roman" w:hAnsi="Arial" w:cs="Arial"/>
              </w:rPr>
            </w:pPr>
            <w:r>
              <w:rPr>
                <w:rFonts w:ascii="Arial" w:eastAsia="Times New Roman" w:hAnsi="Arial" w:cs="Arial"/>
              </w:rPr>
              <w:t xml:space="preserve">Una vez adelantada la validación las partes involucradas se </w:t>
            </w:r>
            <w:r w:rsidR="00104E4E">
              <w:rPr>
                <w:rFonts w:ascii="Arial" w:eastAsia="Times New Roman" w:hAnsi="Arial" w:cs="Arial"/>
              </w:rPr>
              <w:t>suscribirán</w:t>
            </w:r>
            <w:r>
              <w:rPr>
                <w:rFonts w:ascii="Arial" w:eastAsia="Times New Roman" w:hAnsi="Arial" w:cs="Arial"/>
              </w:rPr>
              <w:t xml:space="preserve"> un documento</w:t>
            </w:r>
            <w:r w:rsidR="00F81793">
              <w:rPr>
                <w:rFonts w:ascii="Arial" w:eastAsia="Times New Roman" w:hAnsi="Arial" w:cs="Arial"/>
              </w:rPr>
              <w:t xml:space="preserve"> que dé cuenta de la validación.</w:t>
            </w:r>
          </w:p>
          <w:p w14:paraId="0D3D60AC" w14:textId="152947DC" w:rsidR="00F81793" w:rsidRDefault="00F81793" w:rsidP="003C3849">
            <w:pPr>
              <w:tabs>
                <w:tab w:val="left" w:pos="142"/>
              </w:tabs>
              <w:jc w:val="both"/>
              <w:rPr>
                <w:rFonts w:ascii="Arial" w:eastAsia="Times New Roman" w:hAnsi="Arial" w:cs="Arial"/>
              </w:rPr>
            </w:pPr>
            <w:r>
              <w:rPr>
                <w:rFonts w:ascii="Arial" w:hAnsi="Arial" w:cs="Arial"/>
              </w:rPr>
              <w:t xml:space="preserve">El gestor de cambios actualiza el avance en la ejecución del cambio y su éxito </w:t>
            </w:r>
            <w:r w:rsidRPr="00C407DB">
              <w:rPr>
                <w:rFonts w:ascii="Arial" w:hAnsi="Arial" w:cs="Arial"/>
              </w:rPr>
              <w:t>en el sistema de información de gestión de servicios (CA Service Management)</w:t>
            </w:r>
            <w:r>
              <w:rPr>
                <w:rFonts w:ascii="Arial" w:hAnsi="Arial" w:cs="Arial"/>
              </w:rPr>
              <w:t xml:space="preserve"> </w:t>
            </w:r>
          </w:p>
        </w:tc>
        <w:tc>
          <w:tcPr>
            <w:tcW w:w="650" w:type="pct"/>
            <w:shd w:val="clear" w:color="auto" w:fill="auto"/>
          </w:tcPr>
          <w:p w14:paraId="06B25C10" w14:textId="77777777" w:rsidR="007932AA" w:rsidRDefault="007932AA" w:rsidP="007932AA">
            <w:pPr>
              <w:jc w:val="both"/>
              <w:rPr>
                <w:rFonts w:ascii="Arial" w:eastAsia="Times New Roman" w:hAnsi="Arial" w:cs="Arial"/>
              </w:rPr>
            </w:pPr>
            <w:r>
              <w:rPr>
                <w:rFonts w:ascii="Arial" w:eastAsia="Times New Roman" w:hAnsi="Arial" w:cs="Arial"/>
              </w:rPr>
              <w:t>Por demanda</w:t>
            </w:r>
          </w:p>
        </w:tc>
        <w:tc>
          <w:tcPr>
            <w:tcW w:w="739" w:type="pct"/>
            <w:shd w:val="clear" w:color="auto" w:fill="auto"/>
          </w:tcPr>
          <w:p w14:paraId="0382806C" w14:textId="77777777" w:rsidR="007932AA" w:rsidRDefault="007932AA" w:rsidP="007932AA">
            <w:pPr>
              <w:jc w:val="both"/>
              <w:rPr>
                <w:rFonts w:ascii="Arial" w:hAnsi="Arial" w:cs="Arial"/>
              </w:rPr>
            </w:pPr>
            <w:r>
              <w:rPr>
                <w:rFonts w:ascii="Arial" w:hAnsi="Arial" w:cs="Arial"/>
              </w:rPr>
              <w:t>Profesional</w:t>
            </w:r>
          </w:p>
        </w:tc>
        <w:tc>
          <w:tcPr>
            <w:tcW w:w="540" w:type="pct"/>
            <w:shd w:val="clear" w:color="auto" w:fill="auto"/>
          </w:tcPr>
          <w:p w14:paraId="408561F6" w14:textId="1F9B269E" w:rsidR="007932AA" w:rsidRDefault="003C3849" w:rsidP="003C3849">
            <w:pPr>
              <w:jc w:val="both"/>
              <w:rPr>
                <w:rFonts w:ascii="Arial" w:hAnsi="Arial" w:cs="Arial"/>
              </w:rPr>
            </w:pPr>
            <w:r>
              <w:rPr>
                <w:rFonts w:ascii="Arial" w:hAnsi="Arial" w:cs="Arial"/>
              </w:rPr>
              <w:t>S</w:t>
            </w:r>
            <w:r w:rsidR="00EF3A0B" w:rsidRPr="00EF3A0B">
              <w:rPr>
                <w:rFonts w:ascii="Arial" w:hAnsi="Arial" w:cs="Arial"/>
              </w:rPr>
              <w:t>istema de información de gestión de servicios (CA Service Management)</w:t>
            </w:r>
          </w:p>
        </w:tc>
      </w:tr>
    </w:tbl>
    <w:p w14:paraId="5D7948DD" w14:textId="77777777" w:rsidR="00FE23C2" w:rsidRPr="00BF31DF" w:rsidRDefault="00FE23C2">
      <w:pPr>
        <w:rPr>
          <w:rFonts w:ascii="Arial" w:hAnsi="Arial" w:cs="Arial"/>
        </w:rPr>
      </w:pPr>
    </w:p>
    <w:tbl>
      <w:tblPr>
        <w:tblStyle w:val="Tablaconcuadrcula"/>
        <w:tblW w:w="5000" w:type="pct"/>
        <w:jc w:val="center"/>
        <w:tblLook w:val="04A0" w:firstRow="1" w:lastRow="0" w:firstColumn="1" w:lastColumn="0" w:noHBand="0" w:noVBand="1"/>
      </w:tblPr>
      <w:tblGrid>
        <w:gridCol w:w="19016"/>
      </w:tblGrid>
      <w:tr w:rsidR="00FE23C2" w:rsidRPr="00BF31DF" w14:paraId="7768B597" w14:textId="77777777" w:rsidTr="004E655E">
        <w:trPr>
          <w:trHeight w:val="408"/>
          <w:jc w:val="center"/>
        </w:trPr>
        <w:tc>
          <w:tcPr>
            <w:tcW w:w="5000" w:type="pct"/>
            <w:shd w:val="clear" w:color="auto" w:fill="auto"/>
            <w:vAlign w:val="center"/>
          </w:tcPr>
          <w:p w14:paraId="10ED3721" w14:textId="77777777" w:rsidR="00FE23C2" w:rsidRPr="00BF31DF" w:rsidRDefault="00FE23C2" w:rsidP="004E655E">
            <w:pPr>
              <w:jc w:val="center"/>
              <w:rPr>
                <w:rFonts w:ascii="Arial" w:hAnsi="Arial" w:cs="Arial"/>
                <w:b/>
              </w:rPr>
            </w:pPr>
            <w:r w:rsidRPr="00BF31DF">
              <w:rPr>
                <w:rFonts w:ascii="Arial" w:hAnsi="Arial" w:cs="Arial"/>
                <w:b/>
              </w:rPr>
              <w:t>ANÁLISIS DE TIEMPO</w:t>
            </w:r>
          </w:p>
        </w:tc>
      </w:tr>
      <w:tr w:rsidR="00FE23C2" w:rsidRPr="00BF31DF" w14:paraId="5ACC0A79" w14:textId="77777777" w:rsidTr="00882E3B">
        <w:trPr>
          <w:trHeight w:val="67"/>
          <w:jc w:val="center"/>
        </w:trPr>
        <w:tc>
          <w:tcPr>
            <w:tcW w:w="5000" w:type="pct"/>
            <w:shd w:val="clear" w:color="auto" w:fill="auto"/>
          </w:tcPr>
          <w:p w14:paraId="070B6270" w14:textId="175B2CD2" w:rsidR="003C3849" w:rsidRPr="00BF31DF" w:rsidRDefault="007932AA" w:rsidP="003C3849">
            <w:pPr>
              <w:jc w:val="both"/>
              <w:rPr>
                <w:rFonts w:ascii="Arial" w:hAnsi="Arial" w:cs="Arial"/>
              </w:rPr>
            </w:pPr>
            <w:r>
              <w:rPr>
                <w:rFonts w:ascii="Arial" w:hAnsi="Arial" w:cs="Arial"/>
              </w:rPr>
              <w:t>Los tiempos establecidos para este procedimiento dependerán de del tipo de cambio solic</w:t>
            </w:r>
            <w:r w:rsidR="00C871DA">
              <w:rPr>
                <w:rFonts w:ascii="Arial" w:hAnsi="Arial" w:cs="Arial"/>
              </w:rPr>
              <w:t xml:space="preserve">itado o requerido por las áreas y la </w:t>
            </w:r>
            <w:r w:rsidR="00C871DA" w:rsidRPr="004E4BD4">
              <w:rPr>
                <w:rFonts w:ascii="Arial" w:hAnsi="Arial" w:cs="Arial"/>
              </w:rPr>
              <w:t xml:space="preserve">tipificación </w:t>
            </w:r>
          </w:p>
        </w:tc>
      </w:tr>
      <w:tr w:rsidR="00FE23C2" w:rsidRPr="00BF31DF" w14:paraId="74DC6EE7" w14:textId="77777777" w:rsidTr="004E655E">
        <w:trPr>
          <w:trHeight w:val="351"/>
          <w:jc w:val="center"/>
        </w:trPr>
        <w:tc>
          <w:tcPr>
            <w:tcW w:w="5000" w:type="pct"/>
            <w:shd w:val="clear" w:color="auto" w:fill="auto"/>
            <w:vAlign w:val="center"/>
          </w:tcPr>
          <w:p w14:paraId="60BAAF1A" w14:textId="77777777" w:rsidR="00FE23C2" w:rsidRPr="00BF31DF" w:rsidRDefault="00FE23C2" w:rsidP="004E655E">
            <w:pPr>
              <w:jc w:val="center"/>
              <w:rPr>
                <w:rFonts w:ascii="Arial" w:hAnsi="Arial" w:cs="Arial"/>
                <w:b/>
              </w:rPr>
            </w:pPr>
            <w:r w:rsidRPr="00BF31DF">
              <w:rPr>
                <w:rFonts w:ascii="Arial" w:hAnsi="Arial" w:cs="Arial"/>
                <w:b/>
              </w:rPr>
              <w:t>DOCUMENTOS DE REFERENCIA</w:t>
            </w:r>
          </w:p>
        </w:tc>
      </w:tr>
      <w:tr w:rsidR="00966A1F" w:rsidRPr="00F40DA5" w14:paraId="1E1A0F6D" w14:textId="77777777" w:rsidTr="00882E3B">
        <w:trPr>
          <w:trHeight w:val="74"/>
          <w:jc w:val="center"/>
        </w:trPr>
        <w:tc>
          <w:tcPr>
            <w:tcW w:w="5000" w:type="pct"/>
            <w:shd w:val="clear" w:color="auto" w:fill="auto"/>
          </w:tcPr>
          <w:p w14:paraId="47979ACA" w14:textId="674A3D25" w:rsidR="007D403F" w:rsidRPr="00F40DA5" w:rsidRDefault="007D403F" w:rsidP="00EE3E12">
            <w:pPr>
              <w:jc w:val="both"/>
              <w:rPr>
                <w:rFonts w:ascii="Arial" w:hAnsi="Arial" w:cs="Arial"/>
              </w:rPr>
            </w:pPr>
          </w:p>
        </w:tc>
      </w:tr>
    </w:tbl>
    <w:p w14:paraId="3A0033D2" w14:textId="77777777" w:rsidR="00D47200" w:rsidRDefault="00D47200">
      <w:r>
        <w:br w:type="page"/>
      </w:r>
    </w:p>
    <w:tbl>
      <w:tblPr>
        <w:tblStyle w:val="Tablaconcuadrcula"/>
        <w:tblW w:w="5000" w:type="pct"/>
        <w:jc w:val="center"/>
        <w:tblLook w:val="04A0" w:firstRow="1" w:lastRow="0" w:firstColumn="1" w:lastColumn="0" w:noHBand="0" w:noVBand="1"/>
      </w:tblPr>
      <w:tblGrid>
        <w:gridCol w:w="3989"/>
        <w:gridCol w:w="4815"/>
        <w:gridCol w:w="5188"/>
        <w:gridCol w:w="2822"/>
        <w:gridCol w:w="2202"/>
      </w:tblGrid>
      <w:tr w:rsidR="00FE23C2" w:rsidRPr="00BF31DF" w14:paraId="56F03A40" w14:textId="77777777" w:rsidTr="00882E3B">
        <w:trPr>
          <w:trHeight w:val="74"/>
          <w:jc w:val="center"/>
        </w:trPr>
        <w:tc>
          <w:tcPr>
            <w:tcW w:w="5000" w:type="pct"/>
            <w:gridSpan w:val="5"/>
            <w:shd w:val="clear" w:color="auto" w:fill="auto"/>
          </w:tcPr>
          <w:p w14:paraId="68CE8C7B" w14:textId="22F206EB" w:rsidR="00FE23C2" w:rsidRPr="00BF31DF" w:rsidRDefault="00FE23C2" w:rsidP="004F0914">
            <w:pPr>
              <w:jc w:val="center"/>
              <w:rPr>
                <w:rFonts w:ascii="Arial" w:hAnsi="Arial" w:cs="Arial"/>
                <w:b/>
              </w:rPr>
            </w:pPr>
            <w:r w:rsidRPr="00BF31DF">
              <w:rPr>
                <w:rFonts w:ascii="Arial" w:hAnsi="Arial" w:cs="Arial"/>
                <w:b/>
              </w:rPr>
              <w:lastRenderedPageBreak/>
              <w:t>CONTROL DE CAMBIOS</w:t>
            </w:r>
          </w:p>
        </w:tc>
      </w:tr>
      <w:tr w:rsidR="00A62B06" w:rsidRPr="00BF31DF" w14:paraId="57AA6A19" w14:textId="77777777" w:rsidTr="00A62B06">
        <w:trPr>
          <w:trHeight w:val="41"/>
          <w:jc w:val="center"/>
        </w:trPr>
        <w:tc>
          <w:tcPr>
            <w:tcW w:w="1049" w:type="pct"/>
            <w:shd w:val="clear" w:color="auto" w:fill="auto"/>
            <w:vAlign w:val="center"/>
          </w:tcPr>
          <w:p w14:paraId="58F794D9" w14:textId="77777777" w:rsidR="00A62B06" w:rsidRPr="00BF31DF" w:rsidRDefault="00A62B06" w:rsidP="00A62B06">
            <w:pPr>
              <w:jc w:val="center"/>
              <w:rPr>
                <w:rFonts w:ascii="Arial" w:eastAsia="Times New Roman" w:hAnsi="Arial" w:cs="Arial"/>
                <w:b/>
              </w:rPr>
            </w:pPr>
            <w:r w:rsidRPr="00BF31DF">
              <w:rPr>
                <w:rFonts w:ascii="Arial" w:eastAsia="Times New Roman" w:hAnsi="Arial" w:cs="Arial"/>
                <w:b/>
              </w:rPr>
              <w:t>ASPECTOS QUE CAMBIARON EN EL DOCUMENTO</w:t>
            </w:r>
          </w:p>
        </w:tc>
        <w:tc>
          <w:tcPr>
            <w:tcW w:w="1266" w:type="pct"/>
            <w:shd w:val="clear" w:color="auto" w:fill="auto"/>
            <w:vAlign w:val="center"/>
          </w:tcPr>
          <w:p w14:paraId="2D161C61" w14:textId="77777777" w:rsidR="00A62B06" w:rsidRPr="00BF31DF" w:rsidRDefault="00A62B06" w:rsidP="00A62B06">
            <w:pPr>
              <w:jc w:val="center"/>
              <w:rPr>
                <w:rFonts w:ascii="Arial" w:hAnsi="Arial" w:cs="Arial"/>
                <w:b/>
              </w:rPr>
            </w:pPr>
            <w:r w:rsidRPr="00BF31DF">
              <w:rPr>
                <w:rFonts w:ascii="Arial" w:eastAsia="Times New Roman" w:hAnsi="Arial" w:cs="Arial"/>
                <w:b/>
              </w:rPr>
              <w:t>DETALLES DE LOS CAMBIOS EFECTUADOS</w:t>
            </w:r>
          </w:p>
        </w:tc>
        <w:tc>
          <w:tcPr>
            <w:tcW w:w="1364" w:type="pct"/>
            <w:shd w:val="clear" w:color="auto" w:fill="auto"/>
            <w:vAlign w:val="center"/>
          </w:tcPr>
          <w:p w14:paraId="444B7D05" w14:textId="77777777" w:rsidR="00A62B06" w:rsidRPr="00BF31DF" w:rsidRDefault="00A62B06" w:rsidP="00A62B06">
            <w:pPr>
              <w:jc w:val="center"/>
              <w:rPr>
                <w:rFonts w:ascii="Arial" w:hAnsi="Arial" w:cs="Arial"/>
                <w:b/>
              </w:rPr>
            </w:pPr>
            <w:r w:rsidRPr="00BF31DF">
              <w:rPr>
                <w:rFonts w:ascii="Arial" w:hAnsi="Arial" w:cs="Arial"/>
                <w:b/>
              </w:rPr>
              <w:t>RESPONSABLE DE LA SOLICITUD DEL CAMBIO</w:t>
            </w:r>
          </w:p>
        </w:tc>
        <w:tc>
          <w:tcPr>
            <w:tcW w:w="742" w:type="pct"/>
            <w:shd w:val="clear" w:color="auto" w:fill="auto"/>
            <w:vAlign w:val="center"/>
          </w:tcPr>
          <w:p w14:paraId="1F08031B" w14:textId="77777777" w:rsidR="00A62B06" w:rsidRPr="00BF31DF" w:rsidRDefault="00A62B06" w:rsidP="00A62B06">
            <w:pPr>
              <w:jc w:val="center"/>
              <w:rPr>
                <w:rFonts w:ascii="Arial" w:eastAsia="Times New Roman" w:hAnsi="Arial" w:cs="Arial"/>
                <w:b/>
              </w:rPr>
            </w:pPr>
            <w:r w:rsidRPr="00BF31DF">
              <w:rPr>
                <w:rFonts w:ascii="Arial" w:eastAsia="Times New Roman" w:hAnsi="Arial" w:cs="Arial"/>
                <w:b/>
              </w:rPr>
              <w:t>FECHA DEL CAMBIO</w:t>
            </w:r>
          </w:p>
          <w:p w14:paraId="116BF7EE" w14:textId="77777777" w:rsidR="00A62B06" w:rsidRPr="00BF31DF" w:rsidRDefault="00A62B06" w:rsidP="00A62B06">
            <w:pPr>
              <w:jc w:val="center"/>
              <w:rPr>
                <w:rFonts w:ascii="Arial" w:hAnsi="Arial" w:cs="Arial"/>
                <w:b/>
              </w:rPr>
            </w:pPr>
            <w:r w:rsidRPr="00BF31DF">
              <w:rPr>
                <w:rFonts w:ascii="Arial" w:eastAsia="Times New Roman" w:hAnsi="Arial" w:cs="Arial"/>
                <w:b/>
              </w:rPr>
              <w:t>DD/MM/AAAA</w:t>
            </w:r>
          </w:p>
        </w:tc>
        <w:tc>
          <w:tcPr>
            <w:tcW w:w="579" w:type="pct"/>
            <w:shd w:val="clear" w:color="auto" w:fill="auto"/>
            <w:vAlign w:val="center"/>
          </w:tcPr>
          <w:p w14:paraId="7613261F" w14:textId="77777777" w:rsidR="00A62B06" w:rsidRPr="00BF31DF" w:rsidRDefault="00A62B06" w:rsidP="00A62B06">
            <w:pPr>
              <w:jc w:val="center"/>
              <w:rPr>
                <w:rFonts w:ascii="Arial" w:hAnsi="Arial" w:cs="Arial"/>
                <w:b/>
              </w:rPr>
            </w:pPr>
            <w:r w:rsidRPr="00BF31DF">
              <w:rPr>
                <w:rFonts w:ascii="Arial" w:eastAsia="Times New Roman" w:hAnsi="Arial" w:cs="Arial"/>
                <w:b/>
              </w:rPr>
              <w:t>VERSIÓN</w:t>
            </w:r>
          </w:p>
        </w:tc>
      </w:tr>
      <w:tr w:rsidR="000739EA" w:rsidRPr="00BF31DF" w14:paraId="01C6B160" w14:textId="77777777" w:rsidTr="000739EA">
        <w:trPr>
          <w:trHeight w:val="655"/>
          <w:jc w:val="center"/>
        </w:trPr>
        <w:tc>
          <w:tcPr>
            <w:tcW w:w="1049" w:type="pct"/>
            <w:shd w:val="clear" w:color="auto" w:fill="auto"/>
          </w:tcPr>
          <w:p w14:paraId="3FB51E38" w14:textId="77777777" w:rsidR="000739EA" w:rsidRPr="00BF31DF" w:rsidRDefault="000739EA" w:rsidP="000739EA">
            <w:pPr>
              <w:rPr>
                <w:rFonts w:ascii="Arial" w:eastAsia="Times New Roman" w:hAnsi="Arial" w:cs="Arial"/>
              </w:rPr>
            </w:pPr>
            <w:r w:rsidRPr="00E74239">
              <w:rPr>
                <w:rFonts w:ascii="Arial" w:hAnsi="Arial" w:cs="Arial"/>
                <w:color w:val="000000"/>
              </w:rPr>
              <w:t>Adopción del documento</w:t>
            </w:r>
          </w:p>
        </w:tc>
        <w:tc>
          <w:tcPr>
            <w:tcW w:w="1266" w:type="pct"/>
            <w:shd w:val="clear" w:color="auto" w:fill="auto"/>
          </w:tcPr>
          <w:p w14:paraId="22551BB8" w14:textId="77777777" w:rsidR="000739EA" w:rsidRPr="00BF31DF" w:rsidRDefault="000739EA" w:rsidP="000739EA">
            <w:pPr>
              <w:rPr>
                <w:rFonts w:ascii="Arial" w:hAnsi="Arial" w:cs="Arial"/>
              </w:rPr>
            </w:pPr>
            <w:r w:rsidRPr="00E74239">
              <w:rPr>
                <w:rFonts w:ascii="Arial" w:hAnsi="Arial" w:cs="Arial"/>
              </w:rPr>
              <w:t>Mediante NURC, se aprobó el presente  documento, con número 3-2015-015540.</w:t>
            </w:r>
          </w:p>
        </w:tc>
        <w:tc>
          <w:tcPr>
            <w:tcW w:w="1364" w:type="pct"/>
            <w:shd w:val="clear" w:color="auto" w:fill="auto"/>
          </w:tcPr>
          <w:p w14:paraId="36151F5C" w14:textId="77777777" w:rsidR="000739EA" w:rsidRPr="00BF31DF" w:rsidRDefault="000739EA" w:rsidP="000739EA">
            <w:pPr>
              <w:rPr>
                <w:rFonts w:ascii="Arial" w:hAnsi="Arial" w:cs="Arial"/>
              </w:rPr>
            </w:pPr>
            <w:r w:rsidRPr="00E74239">
              <w:rPr>
                <w:rFonts w:ascii="Arial" w:hAnsi="Arial" w:cs="Arial"/>
                <w:color w:val="000000"/>
              </w:rPr>
              <w:t>Jefe Oficina de Tecnologías de la Información</w:t>
            </w:r>
          </w:p>
        </w:tc>
        <w:tc>
          <w:tcPr>
            <w:tcW w:w="742" w:type="pct"/>
            <w:shd w:val="clear" w:color="auto" w:fill="auto"/>
          </w:tcPr>
          <w:p w14:paraId="6360EB21" w14:textId="77777777" w:rsidR="000739EA" w:rsidRPr="00BF31DF" w:rsidRDefault="000739EA" w:rsidP="000739EA">
            <w:pPr>
              <w:rPr>
                <w:rFonts w:ascii="Arial" w:hAnsi="Arial" w:cs="Arial"/>
              </w:rPr>
            </w:pPr>
            <w:r w:rsidRPr="00E74239">
              <w:rPr>
                <w:rFonts w:ascii="Arial" w:hAnsi="Arial" w:cs="Arial"/>
                <w:color w:val="000000"/>
              </w:rPr>
              <w:t>06/08/2015</w:t>
            </w:r>
          </w:p>
        </w:tc>
        <w:tc>
          <w:tcPr>
            <w:tcW w:w="579" w:type="pct"/>
            <w:shd w:val="clear" w:color="auto" w:fill="auto"/>
          </w:tcPr>
          <w:p w14:paraId="1829419C" w14:textId="77777777" w:rsidR="000739EA" w:rsidRPr="00BF31DF" w:rsidRDefault="000739EA" w:rsidP="000739EA">
            <w:pPr>
              <w:rPr>
                <w:rFonts w:ascii="Arial" w:hAnsi="Arial" w:cs="Arial"/>
              </w:rPr>
            </w:pPr>
            <w:r w:rsidRPr="00E74239">
              <w:rPr>
                <w:rFonts w:ascii="Arial" w:hAnsi="Arial" w:cs="Arial"/>
              </w:rPr>
              <w:t>1</w:t>
            </w:r>
          </w:p>
        </w:tc>
      </w:tr>
      <w:tr w:rsidR="00EB3D7B" w:rsidRPr="00BF31DF" w14:paraId="271D136F" w14:textId="77777777" w:rsidTr="000739EA">
        <w:trPr>
          <w:trHeight w:val="655"/>
          <w:jc w:val="center"/>
        </w:trPr>
        <w:tc>
          <w:tcPr>
            <w:tcW w:w="1049" w:type="pct"/>
            <w:shd w:val="clear" w:color="auto" w:fill="auto"/>
          </w:tcPr>
          <w:p w14:paraId="298A9D3C" w14:textId="37FD45ED" w:rsidR="00EB3D7B" w:rsidRPr="00E74239" w:rsidRDefault="00EB3D7B" w:rsidP="000739EA">
            <w:pPr>
              <w:rPr>
                <w:rFonts w:ascii="Arial" w:hAnsi="Arial" w:cs="Arial"/>
                <w:color w:val="000000"/>
              </w:rPr>
            </w:pPr>
            <w:r>
              <w:rPr>
                <w:rFonts w:ascii="Arial" w:hAnsi="Arial" w:cs="Arial"/>
                <w:color w:val="000000"/>
              </w:rPr>
              <w:t>Actualización del documento</w:t>
            </w:r>
          </w:p>
        </w:tc>
        <w:tc>
          <w:tcPr>
            <w:tcW w:w="1266" w:type="pct"/>
            <w:shd w:val="clear" w:color="auto" w:fill="auto"/>
          </w:tcPr>
          <w:p w14:paraId="50CC4C83" w14:textId="77777777" w:rsidR="004E66F5" w:rsidRPr="004E66F5" w:rsidRDefault="004E66F5" w:rsidP="004E66F5">
            <w:pPr>
              <w:jc w:val="both"/>
              <w:rPr>
                <w:rFonts w:ascii="Arial" w:eastAsia="Times New Roman" w:hAnsi="Arial" w:cs="Arial"/>
              </w:rPr>
            </w:pPr>
            <w:r w:rsidRPr="004E66F5">
              <w:rPr>
                <w:rFonts w:ascii="Arial" w:hAnsi="Arial" w:cs="Arial"/>
              </w:rPr>
              <w:t>Mediante memorando NURC: -2016-023522 s</w:t>
            </w:r>
            <w:r w:rsidR="007D0F40" w:rsidRPr="004E66F5">
              <w:rPr>
                <w:rFonts w:ascii="Arial" w:hAnsi="Arial" w:cs="Arial"/>
              </w:rPr>
              <w:t>e</w:t>
            </w:r>
            <w:r w:rsidRPr="004E66F5">
              <w:rPr>
                <w:rFonts w:ascii="Arial" w:hAnsi="Arial" w:cs="Arial"/>
              </w:rPr>
              <w:t xml:space="preserve"> solicita </w:t>
            </w:r>
            <w:r w:rsidR="007D0F40" w:rsidRPr="004E66F5">
              <w:rPr>
                <w:rFonts w:ascii="Arial" w:hAnsi="Arial" w:cs="Arial"/>
              </w:rPr>
              <w:t>realiza</w:t>
            </w:r>
            <w:r w:rsidRPr="004E66F5">
              <w:rPr>
                <w:rFonts w:ascii="Arial" w:hAnsi="Arial" w:cs="Arial"/>
              </w:rPr>
              <w:t>r</w:t>
            </w:r>
            <w:r w:rsidR="003D4461" w:rsidRPr="004E66F5">
              <w:rPr>
                <w:rFonts w:ascii="Arial" w:hAnsi="Arial" w:cs="Arial"/>
              </w:rPr>
              <w:t xml:space="preserve"> una redefinición del procedimiento. La </w:t>
            </w:r>
            <w:r w:rsidR="007D0F40" w:rsidRPr="004E66F5">
              <w:rPr>
                <w:rFonts w:ascii="Arial" w:hAnsi="Arial" w:cs="Arial"/>
              </w:rPr>
              <w:t xml:space="preserve">actualización del documento </w:t>
            </w:r>
            <w:r w:rsidR="003D4461" w:rsidRPr="004E66F5">
              <w:rPr>
                <w:rFonts w:ascii="Arial" w:hAnsi="Arial" w:cs="Arial"/>
              </w:rPr>
              <w:t xml:space="preserve">obedece a un alineamiento </w:t>
            </w:r>
            <w:r w:rsidR="007D0F40" w:rsidRPr="004E66F5">
              <w:rPr>
                <w:rFonts w:ascii="Arial" w:hAnsi="Arial" w:cs="Arial"/>
              </w:rPr>
              <w:t>con las mejores prácticas como</w:t>
            </w:r>
            <w:r w:rsidR="00F258F1" w:rsidRPr="004E66F5">
              <w:rPr>
                <w:rFonts w:ascii="Arial" w:hAnsi="Arial" w:cs="Arial"/>
              </w:rPr>
              <w:t xml:space="preserve"> COBIT, ITIL y </w:t>
            </w:r>
            <w:r w:rsidR="00F258F1" w:rsidRPr="004E66F5">
              <w:t> CMMI</w:t>
            </w:r>
            <w:r w:rsidR="00F258F1" w:rsidRPr="004E66F5">
              <w:rPr>
                <w:rFonts w:ascii="Arial" w:hAnsi="Arial" w:cs="Arial"/>
              </w:rPr>
              <w:t>-DEV</w:t>
            </w:r>
            <w:r w:rsidR="003D4461" w:rsidRPr="004E66F5">
              <w:rPr>
                <w:rFonts w:ascii="Arial" w:hAnsi="Arial" w:cs="Arial"/>
              </w:rPr>
              <w:t xml:space="preserve">, y hace parte de la mejora continua de que </w:t>
            </w:r>
            <w:r w:rsidR="00C57C7C" w:rsidRPr="004E66F5">
              <w:rPr>
                <w:rFonts w:ascii="Arial" w:hAnsi="Arial" w:cs="Arial"/>
              </w:rPr>
              <w:t xml:space="preserve">adelanta una iniciativa interna de la </w:t>
            </w:r>
            <w:r w:rsidR="00C57C7C" w:rsidRPr="004E66F5">
              <w:rPr>
                <w:rFonts w:ascii="Arial" w:eastAsia="Times New Roman" w:hAnsi="Arial" w:cs="Arial"/>
              </w:rPr>
              <w:t xml:space="preserve">OFICINA DE TECNOLOGÍAS DE LA INFORMACIÓN orientada al fortalecimiento del modelo de gobierno y gestión de </w:t>
            </w:r>
            <w:r w:rsidR="009A38A4" w:rsidRPr="004E66F5">
              <w:rPr>
                <w:rFonts w:ascii="Arial" w:hAnsi="Arial" w:cs="Arial"/>
                <w:color w:val="000000"/>
              </w:rPr>
              <w:t>Tecnologías de la Información</w:t>
            </w:r>
            <w:r w:rsidR="00C57C7C" w:rsidRPr="004E66F5">
              <w:rPr>
                <w:rFonts w:ascii="Arial" w:eastAsia="Times New Roman" w:hAnsi="Arial" w:cs="Arial"/>
              </w:rPr>
              <w:t>.</w:t>
            </w:r>
            <w:r w:rsidR="007E03C5" w:rsidRPr="004E66F5">
              <w:rPr>
                <w:rFonts w:ascii="Arial" w:eastAsia="Times New Roman" w:hAnsi="Arial" w:cs="Arial"/>
              </w:rPr>
              <w:t xml:space="preserve"> En esta nueva versión se replanteo el objetivo, el alcance, se agregaron definiciones, se detallaron las políticas de operación, se definieron 14</w:t>
            </w:r>
            <w:bookmarkStart w:id="1" w:name="_GoBack"/>
            <w:bookmarkEnd w:id="1"/>
            <w:r w:rsidR="007E03C5" w:rsidRPr="004E66F5">
              <w:rPr>
                <w:rFonts w:ascii="Arial" w:eastAsia="Times New Roman" w:hAnsi="Arial" w:cs="Arial"/>
              </w:rPr>
              <w:t xml:space="preserve"> actividades, y se actualizaron los puntos de control.</w:t>
            </w:r>
            <w:r w:rsidR="003C3849" w:rsidRPr="004E66F5">
              <w:rPr>
                <w:rFonts w:ascii="Arial" w:eastAsia="Times New Roman" w:hAnsi="Arial" w:cs="Arial"/>
              </w:rPr>
              <w:t xml:space="preserve"> </w:t>
            </w:r>
          </w:p>
          <w:p w14:paraId="45BED6D2" w14:textId="1202EDB4" w:rsidR="00EB3D7B" w:rsidRPr="004E66F5" w:rsidRDefault="004E66F5" w:rsidP="004E66F5">
            <w:pPr>
              <w:jc w:val="both"/>
              <w:rPr>
                <w:rFonts w:ascii="Arial" w:hAnsi="Arial" w:cs="Arial"/>
              </w:rPr>
            </w:pPr>
            <w:r w:rsidRPr="004E66F5">
              <w:rPr>
                <w:rFonts w:ascii="Arial" w:eastAsia="Times New Roman" w:hAnsi="Arial" w:cs="Arial"/>
              </w:rPr>
              <w:t xml:space="preserve">Se aprueba ajuste mediante memorando </w:t>
            </w:r>
            <w:r w:rsidR="003C3849" w:rsidRPr="004E66F5">
              <w:rPr>
                <w:rFonts w:ascii="Arial" w:eastAsia="Times New Roman" w:hAnsi="Arial" w:cs="Arial"/>
              </w:rPr>
              <w:t xml:space="preserve">NURC </w:t>
            </w:r>
            <w:r w:rsidR="00902F5E" w:rsidRPr="004E66F5">
              <w:rPr>
                <w:rFonts w:ascii="Arial" w:eastAsia="Times New Roman" w:hAnsi="Arial" w:cs="Arial"/>
              </w:rPr>
              <w:t>3-2016-023608</w:t>
            </w:r>
          </w:p>
        </w:tc>
        <w:tc>
          <w:tcPr>
            <w:tcW w:w="1364" w:type="pct"/>
            <w:shd w:val="clear" w:color="auto" w:fill="auto"/>
          </w:tcPr>
          <w:p w14:paraId="45440FD4" w14:textId="247A29FD" w:rsidR="00EB3D7B" w:rsidRPr="00E74239" w:rsidRDefault="00EB3D7B" w:rsidP="000739EA">
            <w:pPr>
              <w:rPr>
                <w:rFonts w:ascii="Arial" w:hAnsi="Arial" w:cs="Arial"/>
                <w:color w:val="000000"/>
              </w:rPr>
            </w:pPr>
            <w:r w:rsidRPr="00E74239">
              <w:rPr>
                <w:rFonts w:ascii="Arial" w:hAnsi="Arial" w:cs="Arial"/>
                <w:color w:val="000000"/>
              </w:rPr>
              <w:t>Jefe Oficina de Tecnologías de la Información</w:t>
            </w:r>
          </w:p>
        </w:tc>
        <w:tc>
          <w:tcPr>
            <w:tcW w:w="742" w:type="pct"/>
            <w:shd w:val="clear" w:color="auto" w:fill="auto"/>
          </w:tcPr>
          <w:p w14:paraId="5F20142D" w14:textId="26259964" w:rsidR="00EB3D7B" w:rsidRPr="00E74239" w:rsidRDefault="003C3849" w:rsidP="00902F5E">
            <w:pPr>
              <w:rPr>
                <w:rFonts w:ascii="Arial" w:hAnsi="Arial" w:cs="Arial"/>
                <w:color w:val="000000"/>
              </w:rPr>
            </w:pPr>
            <w:r>
              <w:rPr>
                <w:rFonts w:ascii="Arial" w:hAnsi="Arial" w:cs="Arial"/>
                <w:color w:val="000000"/>
              </w:rPr>
              <w:t>2</w:t>
            </w:r>
            <w:r w:rsidR="00902F5E">
              <w:rPr>
                <w:rFonts w:ascii="Arial" w:hAnsi="Arial" w:cs="Arial"/>
                <w:color w:val="000000"/>
              </w:rPr>
              <w:t>2</w:t>
            </w:r>
            <w:r w:rsidR="00EB3D7B">
              <w:rPr>
                <w:rFonts w:ascii="Arial" w:hAnsi="Arial" w:cs="Arial"/>
                <w:color w:val="000000"/>
              </w:rPr>
              <w:t>/1</w:t>
            </w:r>
            <w:r w:rsidR="0058291B">
              <w:rPr>
                <w:rFonts w:ascii="Arial" w:hAnsi="Arial" w:cs="Arial"/>
                <w:color w:val="000000"/>
              </w:rPr>
              <w:t>2</w:t>
            </w:r>
            <w:r w:rsidR="00EB3D7B">
              <w:rPr>
                <w:rFonts w:ascii="Arial" w:hAnsi="Arial" w:cs="Arial"/>
                <w:color w:val="000000"/>
              </w:rPr>
              <w:t>/2016</w:t>
            </w:r>
          </w:p>
        </w:tc>
        <w:tc>
          <w:tcPr>
            <w:tcW w:w="579" w:type="pct"/>
            <w:shd w:val="clear" w:color="auto" w:fill="auto"/>
          </w:tcPr>
          <w:p w14:paraId="6CB2EC38" w14:textId="217F632A" w:rsidR="00EB3D7B" w:rsidRPr="00E74239" w:rsidRDefault="00EB3D7B" w:rsidP="000739EA">
            <w:pPr>
              <w:rPr>
                <w:rFonts w:ascii="Arial" w:hAnsi="Arial" w:cs="Arial"/>
              </w:rPr>
            </w:pPr>
            <w:r>
              <w:rPr>
                <w:rFonts w:ascii="Arial" w:hAnsi="Arial" w:cs="Arial"/>
              </w:rPr>
              <w:t>2</w:t>
            </w:r>
          </w:p>
        </w:tc>
      </w:tr>
    </w:tbl>
    <w:p w14:paraId="3E8F7017" w14:textId="77777777" w:rsidR="001B6FE1" w:rsidRPr="00BF31DF" w:rsidRDefault="001B6FE1">
      <w:pPr>
        <w:rPr>
          <w:rFonts w:ascii="Arial" w:hAnsi="Arial" w:cs="Arial"/>
        </w:rPr>
      </w:pPr>
    </w:p>
    <w:sectPr w:rsidR="001B6FE1" w:rsidRPr="00BF31DF" w:rsidSect="008573F2">
      <w:headerReference w:type="even" r:id="rId12"/>
      <w:headerReference w:type="default" r:id="rId13"/>
      <w:footerReference w:type="default" r:id="rId14"/>
      <w:headerReference w:type="first" r:id="rId15"/>
      <w:pgSz w:w="20160" w:h="12240" w:orient="landscape" w:code="5"/>
      <w:pgMar w:top="567" w:right="567" w:bottom="567" w:left="567" w:header="567" w:footer="567" w:gutter="85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1352E" w14:textId="77777777" w:rsidR="005F7985" w:rsidRDefault="005F7985" w:rsidP="00AC203A">
      <w:pPr>
        <w:spacing w:after="0" w:line="240" w:lineRule="auto"/>
      </w:pPr>
      <w:r>
        <w:separator/>
      </w:r>
    </w:p>
  </w:endnote>
  <w:endnote w:type="continuationSeparator" w:id="0">
    <w:p w14:paraId="68A6DF85" w14:textId="77777777" w:rsidR="005F7985" w:rsidRDefault="005F7985" w:rsidP="00AC2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w:altName w:val="Corbel"/>
    <w:charset w:val="00"/>
    <w:family w:val="auto"/>
    <w:pitch w:val="variable"/>
    <w:sig w:usb0="800002AF" w:usb1="5000204A"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250395305"/>
      <w:docPartObj>
        <w:docPartGallery w:val="Page Numbers (Top of Page)"/>
        <w:docPartUnique/>
      </w:docPartObj>
    </w:sdtPr>
    <w:sdtEndPr/>
    <w:sdtContent>
      <w:p w14:paraId="73014306" w14:textId="7516FF7F" w:rsidR="00084DFA" w:rsidRDefault="00084DFA" w:rsidP="004D30E0">
        <w:pPr>
          <w:tabs>
            <w:tab w:val="left" w:pos="7911"/>
            <w:tab w:val="right" w:pos="19026"/>
          </w:tabs>
          <w:rPr>
            <w:lang w:val="es-ES"/>
          </w:rPr>
        </w:pPr>
        <w:r>
          <w:rPr>
            <w:lang w:val="es-ES"/>
          </w:rPr>
          <w:tab/>
        </w:r>
        <w:r>
          <w:rPr>
            <w:lang w:val="es-ES"/>
          </w:rPr>
          <w:tab/>
          <w:t xml:space="preserve">Pág. </w:t>
        </w:r>
        <w:r>
          <w:rPr>
            <w:lang w:val="es-ES"/>
          </w:rPr>
          <w:fldChar w:fldCharType="begin"/>
        </w:r>
        <w:r>
          <w:rPr>
            <w:lang w:val="es-ES"/>
          </w:rPr>
          <w:instrText xml:space="preserve"> PAGE </w:instrText>
        </w:r>
        <w:r>
          <w:rPr>
            <w:lang w:val="es-ES"/>
          </w:rPr>
          <w:fldChar w:fldCharType="separate"/>
        </w:r>
        <w:r w:rsidR="004E66F5">
          <w:rPr>
            <w:noProof/>
            <w:lang w:val="es-ES"/>
          </w:rPr>
          <w:t>11</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4E66F5">
          <w:rPr>
            <w:noProof/>
            <w:lang w:val="es-ES"/>
          </w:rPr>
          <w:t>11</w:t>
        </w:r>
        <w:r>
          <w:rPr>
            <w:lang w:val="es-ES"/>
          </w:rPr>
          <w:fldChar w:fldCharType="end"/>
        </w:r>
      </w:p>
    </w:sdtContent>
  </w:sdt>
  <w:p w14:paraId="127523D6" w14:textId="77777777" w:rsidR="00084DFA" w:rsidRDefault="00084D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D396E" w14:textId="77777777" w:rsidR="005F7985" w:rsidRDefault="005F7985" w:rsidP="00AC203A">
      <w:pPr>
        <w:spacing w:after="0" w:line="240" w:lineRule="auto"/>
      </w:pPr>
      <w:r>
        <w:separator/>
      </w:r>
    </w:p>
  </w:footnote>
  <w:footnote w:type="continuationSeparator" w:id="0">
    <w:p w14:paraId="7DB2C36B" w14:textId="77777777" w:rsidR="005F7985" w:rsidRDefault="005F7985" w:rsidP="00AC2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38334" w14:textId="77777777" w:rsidR="00084DFA" w:rsidRDefault="005F7985">
    <w:pPr>
      <w:pStyle w:val="Encabezado"/>
    </w:pPr>
    <w:r>
      <w:rPr>
        <w:noProof/>
      </w:rPr>
      <w:pict w14:anchorId="44A05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1403" o:spid="_x0000_s2050" type="#_x0000_t75" style="position:absolute;margin-left:0;margin-top:0;width:555.25pt;height:182.05pt;z-index:-251657728;mso-position-horizontal:center;mso-position-horizontal-relative:margin;mso-position-vertical:center;mso-position-vertical-relative:margin" o:allowincell="f">
          <v:imagedata r:id="rId1" o:title="Logo Supersalu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A64BA" w14:textId="77777777" w:rsidR="00084DFA" w:rsidRPr="00C73EA8" w:rsidRDefault="00084DFA">
    <w:pPr>
      <w:pStyle w:val="Encabezado"/>
      <w:rPr>
        <w:rFonts w:ascii="Arial" w:hAnsi="Arial" w:cs="Arial"/>
      </w:rPr>
    </w:pPr>
  </w:p>
  <w:tbl>
    <w:tblPr>
      <w:tblStyle w:val="Tablaconcuadrcula"/>
      <w:tblW w:w="5000" w:type="pct"/>
      <w:tblLook w:val="04A0" w:firstRow="1" w:lastRow="0" w:firstColumn="1" w:lastColumn="0" w:noHBand="0" w:noVBand="1"/>
    </w:tblPr>
    <w:tblGrid>
      <w:gridCol w:w="3986"/>
      <w:gridCol w:w="3484"/>
      <w:gridCol w:w="6416"/>
      <w:gridCol w:w="2141"/>
      <w:gridCol w:w="2989"/>
    </w:tblGrid>
    <w:tr w:rsidR="00084DFA" w:rsidRPr="00C73EA8" w14:paraId="52AB7ED7" w14:textId="77777777" w:rsidTr="007745BC">
      <w:tc>
        <w:tcPr>
          <w:tcW w:w="1048" w:type="pct"/>
          <w:vMerge w:val="restart"/>
        </w:tcPr>
        <w:p w14:paraId="6056E10D" w14:textId="77777777" w:rsidR="00084DFA" w:rsidRPr="00C73EA8" w:rsidRDefault="00084DFA">
          <w:pPr>
            <w:pStyle w:val="Encabezado"/>
            <w:rPr>
              <w:rFonts w:ascii="Arial" w:hAnsi="Arial" w:cs="Arial"/>
            </w:rPr>
          </w:pPr>
          <w:r>
            <w:rPr>
              <w:rFonts w:ascii="Arial" w:hAnsi="Arial" w:cs="Arial"/>
              <w:noProof/>
              <w:lang w:val="en-US" w:eastAsia="en-US"/>
            </w:rPr>
            <w:drawing>
              <wp:anchor distT="0" distB="0" distL="114300" distR="114300" simplePos="0" relativeHeight="251656704" behindDoc="0" locked="0" layoutInCell="1" allowOverlap="1" wp14:anchorId="553837F5" wp14:editId="68C79DF9">
                <wp:simplePos x="0" y="0"/>
                <wp:positionH relativeFrom="margin">
                  <wp:posOffset>172720</wp:posOffset>
                </wp:positionH>
                <wp:positionV relativeFrom="margin">
                  <wp:posOffset>187325</wp:posOffset>
                </wp:positionV>
                <wp:extent cx="1765935" cy="571500"/>
                <wp:effectExtent l="0" t="0" r="0" b="0"/>
                <wp:wrapSquare wrapText="bothSides"/>
                <wp:docPr id="3" name="2 Imagen" descr="Logo Supersal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upersalud.jpg"/>
                        <pic:cNvPicPr/>
                      </pic:nvPicPr>
                      <pic:blipFill>
                        <a:blip r:embed="rId1" cstate="print"/>
                        <a:stretch>
                          <a:fillRect/>
                        </a:stretch>
                      </pic:blipFill>
                      <pic:spPr>
                        <a:xfrm>
                          <a:off x="0" y="0"/>
                          <a:ext cx="1765935" cy="571500"/>
                        </a:xfrm>
                        <a:prstGeom prst="rect">
                          <a:avLst/>
                        </a:prstGeom>
                      </pic:spPr>
                    </pic:pic>
                  </a:graphicData>
                </a:graphic>
              </wp:anchor>
            </w:drawing>
          </w:r>
        </w:p>
        <w:p w14:paraId="00049362" w14:textId="77777777" w:rsidR="00084DFA" w:rsidRPr="00C73EA8" w:rsidRDefault="00084DFA">
          <w:pPr>
            <w:pStyle w:val="Encabezado"/>
            <w:rPr>
              <w:rFonts w:ascii="Arial" w:hAnsi="Arial" w:cs="Arial"/>
            </w:rPr>
          </w:pPr>
        </w:p>
      </w:tc>
      <w:tc>
        <w:tcPr>
          <w:tcW w:w="916" w:type="pct"/>
          <w:vAlign w:val="center"/>
        </w:tcPr>
        <w:p w14:paraId="4A96BA0B" w14:textId="77777777" w:rsidR="00084DFA" w:rsidRDefault="00084DFA" w:rsidP="00F258B5">
          <w:pPr>
            <w:pStyle w:val="Encabezado"/>
            <w:jc w:val="center"/>
            <w:rPr>
              <w:rFonts w:ascii="Arial" w:hAnsi="Arial" w:cs="Arial"/>
              <w:b/>
            </w:rPr>
          </w:pPr>
        </w:p>
        <w:p w14:paraId="136C0E9E" w14:textId="77777777" w:rsidR="00084DFA" w:rsidRPr="00C73EA8" w:rsidRDefault="00084DFA" w:rsidP="00F258B5">
          <w:pPr>
            <w:pStyle w:val="Encabezado"/>
            <w:jc w:val="center"/>
            <w:rPr>
              <w:rFonts w:ascii="Arial" w:hAnsi="Arial" w:cs="Arial"/>
              <w:b/>
            </w:rPr>
          </w:pPr>
          <w:r w:rsidRPr="00C73EA8">
            <w:rPr>
              <w:rFonts w:ascii="Arial" w:hAnsi="Arial" w:cs="Arial"/>
              <w:b/>
            </w:rPr>
            <w:t>PROCESO</w:t>
          </w:r>
        </w:p>
        <w:p w14:paraId="337983D6" w14:textId="77777777" w:rsidR="00084DFA" w:rsidRPr="00C73EA8" w:rsidRDefault="00084DFA" w:rsidP="00F258B5">
          <w:pPr>
            <w:pStyle w:val="Encabezado"/>
            <w:jc w:val="center"/>
            <w:rPr>
              <w:rFonts w:ascii="Arial" w:hAnsi="Arial" w:cs="Arial"/>
              <w:b/>
            </w:rPr>
          </w:pPr>
        </w:p>
      </w:tc>
      <w:tc>
        <w:tcPr>
          <w:tcW w:w="1687" w:type="pct"/>
          <w:shd w:val="clear" w:color="auto" w:fill="auto"/>
          <w:vAlign w:val="center"/>
        </w:tcPr>
        <w:p w14:paraId="57C38AAC" w14:textId="77777777" w:rsidR="00084DFA" w:rsidRPr="001B64F0" w:rsidRDefault="00D052F4" w:rsidP="00EF11B3">
          <w:pPr>
            <w:pStyle w:val="Encabezado"/>
            <w:jc w:val="center"/>
            <w:rPr>
              <w:rFonts w:ascii="Arial" w:hAnsi="Arial" w:cs="Arial"/>
              <w:highlight w:val="green"/>
            </w:rPr>
          </w:pPr>
          <w:r w:rsidRPr="00791364">
            <w:rPr>
              <w:rFonts w:ascii="Arial" w:hAnsi="Arial" w:cs="Arial"/>
            </w:rPr>
            <w:t>GESTI</w:t>
          </w:r>
          <w:r w:rsidR="00EF11B3">
            <w:rPr>
              <w:rFonts w:ascii="Arial" w:hAnsi="Arial" w:cs="Arial"/>
            </w:rPr>
            <w:t>Ó</w:t>
          </w:r>
          <w:r w:rsidRPr="00791364">
            <w:rPr>
              <w:rFonts w:ascii="Arial" w:hAnsi="Arial" w:cs="Arial"/>
            </w:rPr>
            <w:t>N DE SERVICIOS TECNOLOGICOS</w:t>
          </w:r>
        </w:p>
      </w:tc>
      <w:tc>
        <w:tcPr>
          <w:tcW w:w="563" w:type="pct"/>
        </w:tcPr>
        <w:p w14:paraId="03ABD1D6" w14:textId="77777777" w:rsidR="00084DFA" w:rsidRDefault="00084DFA">
          <w:pPr>
            <w:pStyle w:val="Encabezado"/>
            <w:rPr>
              <w:rFonts w:ascii="Arial" w:hAnsi="Arial" w:cs="Arial"/>
              <w:b/>
            </w:rPr>
          </w:pPr>
        </w:p>
        <w:p w14:paraId="719DC10D" w14:textId="77777777" w:rsidR="00084DFA" w:rsidRPr="00C73EA8" w:rsidRDefault="00084DFA">
          <w:pPr>
            <w:pStyle w:val="Encabezado"/>
            <w:rPr>
              <w:rFonts w:ascii="Arial" w:hAnsi="Arial" w:cs="Arial"/>
              <w:b/>
            </w:rPr>
          </w:pPr>
          <w:r w:rsidRPr="00C73EA8">
            <w:rPr>
              <w:rFonts w:ascii="Arial" w:hAnsi="Arial" w:cs="Arial"/>
              <w:b/>
            </w:rPr>
            <w:t>CÓDIGO</w:t>
          </w:r>
        </w:p>
      </w:tc>
      <w:tc>
        <w:tcPr>
          <w:tcW w:w="786" w:type="pct"/>
        </w:tcPr>
        <w:p w14:paraId="4C040669" w14:textId="77777777" w:rsidR="00084DFA" w:rsidRDefault="00084DFA" w:rsidP="00F562F4">
          <w:pPr>
            <w:pStyle w:val="Encabezado"/>
            <w:jc w:val="center"/>
            <w:rPr>
              <w:rFonts w:ascii="Arial" w:hAnsi="Arial" w:cs="Arial"/>
            </w:rPr>
          </w:pPr>
        </w:p>
        <w:p w14:paraId="5176B931" w14:textId="77777777" w:rsidR="00084DFA" w:rsidRPr="00C73EA8" w:rsidRDefault="002417F5" w:rsidP="00F562F4">
          <w:pPr>
            <w:pStyle w:val="Encabezado"/>
            <w:jc w:val="center"/>
            <w:rPr>
              <w:rFonts w:ascii="Arial" w:hAnsi="Arial" w:cs="Arial"/>
            </w:rPr>
          </w:pPr>
          <w:r>
            <w:rPr>
              <w:rFonts w:ascii="Arial" w:hAnsi="Arial" w:cs="Arial"/>
            </w:rPr>
            <w:t>GSPD02</w:t>
          </w:r>
        </w:p>
      </w:tc>
    </w:tr>
    <w:tr w:rsidR="00084DFA" w:rsidRPr="00C73EA8" w14:paraId="1E713184" w14:textId="77777777" w:rsidTr="007745BC">
      <w:tc>
        <w:tcPr>
          <w:tcW w:w="1048" w:type="pct"/>
          <w:vMerge/>
        </w:tcPr>
        <w:p w14:paraId="182DE97B" w14:textId="77777777" w:rsidR="00084DFA" w:rsidRPr="00C73EA8" w:rsidRDefault="00084DFA">
          <w:pPr>
            <w:pStyle w:val="Encabezado"/>
            <w:rPr>
              <w:rFonts w:ascii="Arial" w:hAnsi="Arial" w:cs="Arial"/>
            </w:rPr>
          </w:pPr>
        </w:p>
      </w:tc>
      <w:tc>
        <w:tcPr>
          <w:tcW w:w="916" w:type="pct"/>
        </w:tcPr>
        <w:p w14:paraId="3462D253" w14:textId="77777777" w:rsidR="00084DFA" w:rsidRDefault="00084DFA" w:rsidP="008E4680">
          <w:pPr>
            <w:pStyle w:val="Encabezado"/>
            <w:jc w:val="center"/>
            <w:rPr>
              <w:rFonts w:ascii="Arial" w:hAnsi="Arial" w:cs="Arial"/>
              <w:b/>
            </w:rPr>
          </w:pPr>
        </w:p>
        <w:p w14:paraId="4E2B8E4C" w14:textId="77777777" w:rsidR="00084DFA" w:rsidRDefault="00084DFA" w:rsidP="008E4680">
          <w:pPr>
            <w:pStyle w:val="Encabezado"/>
            <w:jc w:val="center"/>
            <w:rPr>
              <w:rFonts w:ascii="Arial" w:hAnsi="Arial" w:cs="Arial"/>
              <w:b/>
            </w:rPr>
          </w:pPr>
          <w:r w:rsidRPr="00C73EA8">
            <w:rPr>
              <w:rFonts w:ascii="Arial" w:hAnsi="Arial" w:cs="Arial"/>
              <w:b/>
            </w:rPr>
            <w:t>PROCEDIMIENTO</w:t>
          </w:r>
        </w:p>
        <w:p w14:paraId="77FED2C5" w14:textId="77777777" w:rsidR="00084DFA" w:rsidRPr="00C73EA8" w:rsidRDefault="00084DFA" w:rsidP="008E4680">
          <w:pPr>
            <w:pStyle w:val="Encabezado"/>
            <w:jc w:val="center"/>
            <w:rPr>
              <w:rFonts w:ascii="Arial" w:hAnsi="Arial" w:cs="Arial"/>
              <w:b/>
            </w:rPr>
          </w:pPr>
        </w:p>
      </w:tc>
      <w:tc>
        <w:tcPr>
          <w:tcW w:w="1687" w:type="pct"/>
          <w:shd w:val="clear" w:color="auto" w:fill="FFFFFF" w:themeFill="background1"/>
          <w:vAlign w:val="center"/>
        </w:tcPr>
        <w:p w14:paraId="05E8D59E" w14:textId="77777777" w:rsidR="00084DFA" w:rsidRPr="00C52296" w:rsidRDefault="00D14968" w:rsidP="00B84A2C">
          <w:pPr>
            <w:pStyle w:val="Encabezado"/>
            <w:jc w:val="center"/>
            <w:rPr>
              <w:rFonts w:ascii="Arial" w:hAnsi="Arial" w:cs="Arial"/>
            </w:rPr>
          </w:pPr>
          <w:r w:rsidRPr="004E4BD4">
            <w:rPr>
              <w:rFonts w:ascii="Arial" w:hAnsi="Arial" w:cs="Arial"/>
            </w:rPr>
            <w:t>GESTIÓN DE CAMBIOS</w:t>
          </w:r>
        </w:p>
      </w:tc>
      <w:tc>
        <w:tcPr>
          <w:tcW w:w="563" w:type="pct"/>
        </w:tcPr>
        <w:p w14:paraId="5057C03A" w14:textId="77777777" w:rsidR="00084DFA" w:rsidRDefault="00084DFA">
          <w:pPr>
            <w:pStyle w:val="Encabezado"/>
            <w:rPr>
              <w:rFonts w:ascii="Arial" w:hAnsi="Arial" w:cs="Arial"/>
              <w:b/>
            </w:rPr>
          </w:pPr>
        </w:p>
        <w:p w14:paraId="517642E4" w14:textId="77777777" w:rsidR="00084DFA" w:rsidRPr="00C73EA8" w:rsidRDefault="00084DFA">
          <w:pPr>
            <w:pStyle w:val="Encabezado"/>
            <w:rPr>
              <w:rFonts w:ascii="Arial" w:hAnsi="Arial" w:cs="Arial"/>
              <w:b/>
            </w:rPr>
          </w:pPr>
          <w:r>
            <w:rPr>
              <w:rFonts w:ascii="Arial" w:hAnsi="Arial" w:cs="Arial"/>
              <w:b/>
            </w:rPr>
            <w:t>VERSIÓN</w:t>
          </w:r>
        </w:p>
      </w:tc>
      <w:tc>
        <w:tcPr>
          <w:tcW w:w="786" w:type="pct"/>
        </w:tcPr>
        <w:sdt>
          <w:sdtPr>
            <w:rPr>
              <w:rFonts w:ascii="Arial" w:hAnsi="Arial" w:cs="Arial"/>
              <w:lang w:val="es-ES"/>
            </w:rPr>
            <w:id w:val="95337190"/>
            <w:docPartObj>
              <w:docPartGallery w:val="Page Numbers (Top of Page)"/>
              <w:docPartUnique/>
            </w:docPartObj>
          </w:sdtPr>
          <w:sdtEndPr/>
          <w:sdtContent>
            <w:p w14:paraId="40F10C28" w14:textId="77777777" w:rsidR="00084DFA" w:rsidRDefault="00084DFA">
              <w:pPr>
                <w:rPr>
                  <w:rFonts w:ascii="Arial" w:hAnsi="Arial" w:cs="Arial"/>
                  <w:lang w:val="es-ES"/>
                </w:rPr>
              </w:pPr>
            </w:p>
            <w:p w14:paraId="7A6C2083" w14:textId="09998109" w:rsidR="00084DFA" w:rsidRPr="00C73EA8" w:rsidRDefault="0078160E">
              <w:pPr>
                <w:rPr>
                  <w:rFonts w:ascii="Arial" w:hAnsi="Arial" w:cs="Arial"/>
                  <w:lang w:val="es-ES"/>
                </w:rPr>
              </w:pPr>
              <w:r>
                <w:rPr>
                  <w:rFonts w:ascii="Arial" w:hAnsi="Arial" w:cs="Arial"/>
                  <w:lang w:val="es-ES"/>
                </w:rPr>
                <w:t xml:space="preserve">                     2</w:t>
              </w:r>
            </w:p>
          </w:sdtContent>
        </w:sdt>
        <w:p w14:paraId="21283475" w14:textId="77777777" w:rsidR="00084DFA" w:rsidRPr="00C73EA8" w:rsidRDefault="00084DFA">
          <w:pPr>
            <w:pStyle w:val="Encabezado"/>
            <w:rPr>
              <w:rFonts w:ascii="Arial" w:hAnsi="Arial" w:cs="Arial"/>
            </w:rPr>
          </w:pPr>
        </w:p>
      </w:tc>
    </w:tr>
  </w:tbl>
  <w:p w14:paraId="77855397" w14:textId="77777777" w:rsidR="00084DFA" w:rsidRPr="00C73EA8" w:rsidRDefault="00084DFA" w:rsidP="00035D8E">
    <w:pPr>
      <w:pStyle w:val="Encabezado"/>
      <w:tabs>
        <w:tab w:val="clear" w:pos="4419"/>
        <w:tab w:val="clear" w:pos="8838"/>
        <w:tab w:val="left" w:pos="10230"/>
      </w:tabs>
      <w:rPr>
        <w:rFonts w:ascii="Arial" w:hAnsi="Arial" w:cs="Arial"/>
      </w:rPr>
    </w:pPr>
    <w:r>
      <w:rPr>
        <w:rFonts w:ascii="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BCBD8" w14:textId="77777777" w:rsidR="00084DFA" w:rsidRDefault="005F7985">
    <w:pPr>
      <w:pStyle w:val="Encabezado"/>
    </w:pPr>
    <w:r>
      <w:rPr>
        <w:noProof/>
      </w:rPr>
      <w:pict w14:anchorId="4D044F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1402" o:spid="_x0000_s2049" type="#_x0000_t75" style="position:absolute;margin-left:0;margin-top:0;width:555.25pt;height:182.05pt;z-index:-251658752;mso-position-horizontal:center;mso-position-horizontal-relative:margin;mso-position-vertical:center;mso-position-vertical-relative:margin" o:allowincell="f">
          <v:imagedata r:id="rId1" o:title="Logo Supersalu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2D2"/>
    <w:multiLevelType w:val="hybridMultilevel"/>
    <w:tmpl w:val="2F74C230"/>
    <w:lvl w:ilvl="0" w:tplc="0C0A0001">
      <w:start w:val="1"/>
      <w:numFmt w:val="bullet"/>
      <w:lvlText w:val=""/>
      <w:lvlJc w:val="left"/>
      <w:pPr>
        <w:ind w:left="720" w:hanging="360"/>
      </w:pPr>
      <w:rPr>
        <w:rFonts w:ascii="Symbol" w:hAnsi="Symbol" w:hint="default"/>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8926D9"/>
    <w:multiLevelType w:val="hybridMultilevel"/>
    <w:tmpl w:val="81D8A462"/>
    <w:lvl w:ilvl="0" w:tplc="398876A8">
      <w:start w:val="1"/>
      <w:numFmt w:val="decimal"/>
      <w:lvlText w:val="%1-"/>
      <w:lvlJc w:val="left"/>
      <w:pPr>
        <w:ind w:left="1637" w:hanging="360"/>
      </w:pPr>
      <w:rPr>
        <w:rFonts w:hint="default"/>
      </w:rPr>
    </w:lvl>
    <w:lvl w:ilvl="1" w:tplc="240A0019" w:tentative="1">
      <w:start w:val="1"/>
      <w:numFmt w:val="lowerLetter"/>
      <w:lvlText w:val="%2."/>
      <w:lvlJc w:val="left"/>
      <w:pPr>
        <w:ind w:left="2357" w:hanging="360"/>
      </w:pPr>
    </w:lvl>
    <w:lvl w:ilvl="2" w:tplc="240A001B" w:tentative="1">
      <w:start w:val="1"/>
      <w:numFmt w:val="lowerRoman"/>
      <w:lvlText w:val="%3."/>
      <w:lvlJc w:val="right"/>
      <w:pPr>
        <w:ind w:left="3077" w:hanging="180"/>
      </w:pPr>
    </w:lvl>
    <w:lvl w:ilvl="3" w:tplc="240A000F" w:tentative="1">
      <w:start w:val="1"/>
      <w:numFmt w:val="decimal"/>
      <w:lvlText w:val="%4."/>
      <w:lvlJc w:val="left"/>
      <w:pPr>
        <w:ind w:left="3797" w:hanging="360"/>
      </w:pPr>
    </w:lvl>
    <w:lvl w:ilvl="4" w:tplc="240A0019" w:tentative="1">
      <w:start w:val="1"/>
      <w:numFmt w:val="lowerLetter"/>
      <w:lvlText w:val="%5."/>
      <w:lvlJc w:val="left"/>
      <w:pPr>
        <w:ind w:left="4517" w:hanging="360"/>
      </w:pPr>
    </w:lvl>
    <w:lvl w:ilvl="5" w:tplc="240A001B" w:tentative="1">
      <w:start w:val="1"/>
      <w:numFmt w:val="lowerRoman"/>
      <w:lvlText w:val="%6."/>
      <w:lvlJc w:val="right"/>
      <w:pPr>
        <w:ind w:left="5237" w:hanging="180"/>
      </w:pPr>
    </w:lvl>
    <w:lvl w:ilvl="6" w:tplc="240A000F" w:tentative="1">
      <w:start w:val="1"/>
      <w:numFmt w:val="decimal"/>
      <w:lvlText w:val="%7."/>
      <w:lvlJc w:val="left"/>
      <w:pPr>
        <w:ind w:left="5957" w:hanging="360"/>
      </w:pPr>
    </w:lvl>
    <w:lvl w:ilvl="7" w:tplc="240A0019" w:tentative="1">
      <w:start w:val="1"/>
      <w:numFmt w:val="lowerLetter"/>
      <w:lvlText w:val="%8."/>
      <w:lvlJc w:val="left"/>
      <w:pPr>
        <w:ind w:left="6677" w:hanging="360"/>
      </w:pPr>
    </w:lvl>
    <w:lvl w:ilvl="8" w:tplc="240A001B" w:tentative="1">
      <w:start w:val="1"/>
      <w:numFmt w:val="lowerRoman"/>
      <w:lvlText w:val="%9."/>
      <w:lvlJc w:val="right"/>
      <w:pPr>
        <w:ind w:left="7397" w:hanging="180"/>
      </w:pPr>
    </w:lvl>
  </w:abstractNum>
  <w:abstractNum w:abstractNumId="2" w15:restartNumberingAfterBreak="0">
    <w:nsid w:val="0E1B4303"/>
    <w:multiLevelType w:val="hybridMultilevel"/>
    <w:tmpl w:val="81D8A462"/>
    <w:lvl w:ilvl="0" w:tplc="398876A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DD4476"/>
    <w:multiLevelType w:val="hybridMultilevel"/>
    <w:tmpl w:val="81D8A462"/>
    <w:lvl w:ilvl="0" w:tplc="398876A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3D50C1"/>
    <w:multiLevelType w:val="hybridMultilevel"/>
    <w:tmpl w:val="16E25A32"/>
    <w:lvl w:ilvl="0" w:tplc="C1DE1D5E">
      <w:start w:val="1"/>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F940BA"/>
    <w:multiLevelType w:val="hybridMultilevel"/>
    <w:tmpl w:val="2AA45AEC"/>
    <w:lvl w:ilvl="0" w:tplc="D6D40E20">
      <w:start w:val="1"/>
      <w:numFmt w:val="bullet"/>
      <w:lvlText w:val="•"/>
      <w:lvlJc w:val="left"/>
      <w:pPr>
        <w:ind w:left="927" w:hanging="360"/>
      </w:pPr>
      <w:rPr>
        <w:rFonts w:ascii="EYInterstate" w:hAnsi="EYInterstate" w:hint="default"/>
        <w:color w:val="00B050"/>
        <w:sz w:val="20"/>
        <w:szCs w:val="22"/>
      </w:rPr>
    </w:lvl>
    <w:lvl w:ilvl="1" w:tplc="52248176" w:tentative="1">
      <w:start w:val="1"/>
      <w:numFmt w:val="bullet"/>
      <w:lvlText w:val="o"/>
      <w:lvlJc w:val="left"/>
      <w:pPr>
        <w:ind w:left="2007" w:hanging="360"/>
      </w:pPr>
      <w:rPr>
        <w:rFonts w:ascii="Courier New" w:hAnsi="Courier New" w:cs="Courier New" w:hint="default"/>
      </w:rPr>
    </w:lvl>
    <w:lvl w:ilvl="2" w:tplc="31F26314" w:tentative="1">
      <w:start w:val="1"/>
      <w:numFmt w:val="bullet"/>
      <w:lvlText w:val=""/>
      <w:lvlJc w:val="left"/>
      <w:pPr>
        <w:ind w:left="2727" w:hanging="360"/>
      </w:pPr>
      <w:rPr>
        <w:rFonts w:ascii="Wingdings" w:hAnsi="Wingdings" w:hint="default"/>
      </w:rPr>
    </w:lvl>
    <w:lvl w:ilvl="3" w:tplc="69066F2A" w:tentative="1">
      <w:start w:val="1"/>
      <w:numFmt w:val="bullet"/>
      <w:lvlText w:val=""/>
      <w:lvlJc w:val="left"/>
      <w:pPr>
        <w:ind w:left="3447" w:hanging="360"/>
      </w:pPr>
      <w:rPr>
        <w:rFonts w:ascii="Symbol" w:hAnsi="Symbol" w:hint="default"/>
      </w:rPr>
    </w:lvl>
    <w:lvl w:ilvl="4" w:tplc="30A6B798" w:tentative="1">
      <w:start w:val="1"/>
      <w:numFmt w:val="bullet"/>
      <w:lvlText w:val="o"/>
      <w:lvlJc w:val="left"/>
      <w:pPr>
        <w:ind w:left="4167" w:hanging="360"/>
      </w:pPr>
      <w:rPr>
        <w:rFonts w:ascii="Courier New" w:hAnsi="Courier New" w:cs="Courier New" w:hint="default"/>
      </w:rPr>
    </w:lvl>
    <w:lvl w:ilvl="5" w:tplc="DDDCCA6A" w:tentative="1">
      <w:start w:val="1"/>
      <w:numFmt w:val="bullet"/>
      <w:lvlText w:val=""/>
      <w:lvlJc w:val="left"/>
      <w:pPr>
        <w:ind w:left="4887" w:hanging="360"/>
      </w:pPr>
      <w:rPr>
        <w:rFonts w:ascii="Wingdings" w:hAnsi="Wingdings" w:hint="default"/>
      </w:rPr>
    </w:lvl>
    <w:lvl w:ilvl="6" w:tplc="FEFE118A" w:tentative="1">
      <w:start w:val="1"/>
      <w:numFmt w:val="bullet"/>
      <w:lvlText w:val=""/>
      <w:lvlJc w:val="left"/>
      <w:pPr>
        <w:ind w:left="5607" w:hanging="360"/>
      </w:pPr>
      <w:rPr>
        <w:rFonts w:ascii="Symbol" w:hAnsi="Symbol" w:hint="default"/>
      </w:rPr>
    </w:lvl>
    <w:lvl w:ilvl="7" w:tplc="1AF2334C" w:tentative="1">
      <w:start w:val="1"/>
      <w:numFmt w:val="bullet"/>
      <w:lvlText w:val="o"/>
      <w:lvlJc w:val="left"/>
      <w:pPr>
        <w:ind w:left="6327" w:hanging="360"/>
      </w:pPr>
      <w:rPr>
        <w:rFonts w:ascii="Courier New" w:hAnsi="Courier New" w:cs="Courier New" w:hint="default"/>
      </w:rPr>
    </w:lvl>
    <w:lvl w:ilvl="8" w:tplc="61B26FE8" w:tentative="1">
      <w:start w:val="1"/>
      <w:numFmt w:val="bullet"/>
      <w:lvlText w:val=""/>
      <w:lvlJc w:val="left"/>
      <w:pPr>
        <w:ind w:left="7047" w:hanging="360"/>
      </w:pPr>
      <w:rPr>
        <w:rFonts w:ascii="Wingdings" w:hAnsi="Wingdings" w:hint="default"/>
      </w:rPr>
    </w:lvl>
  </w:abstractNum>
  <w:abstractNum w:abstractNumId="6" w15:restartNumberingAfterBreak="0">
    <w:nsid w:val="35972E59"/>
    <w:multiLevelType w:val="hybridMultilevel"/>
    <w:tmpl w:val="7EA62502"/>
    <w:lvl w:ilvl="0" w:tplc="1A7C7BF4">
      <w:start w:val="1"/>
      <w:numFmt w:val="decimal"/>
      <w:lvlText w:val="%1."/>
      <w:lvlJc w:val="left"/>
      <w:pPr>
        <w:ind w:left="360" w:hanging="360"/>
      </w:pPr>
      <w:rPr>
        <w:rFonts w:ascii="Arial" w:eastAsia="Times New Roman" w:hAnsi="Arial" w:cs="Arial" w:hint="default"/>
        <w:sz w:val="22"/>
        <w:szCs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94A63FA"/>
    <w:multiLevelType w:val="hybridMultilevel"/>
    <w:tmpl w:val="95F0B2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EF60762"/>
    <w:multiLevelType w:val="hybridMultilevel"/>
    <w:tmpl w:val="DDE2DC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FAB157D"/>
    <w:multiLevelType w:val="hybridMultilevel"/>
    <w:tmpl w:val="7AD82AF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51BB4161"/>
    <w:multiLevelType w:val="hybridMultilevel"/>
    <w:tmpl w:val="E6D065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C9561E8"/>
    <w:multiLevelType w:val="hybridMultilevel"/>
    <w:tmpl w:val="3E70BF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5697DAB"/>
    <w:multiLevelType w:val="hybridMultilevel"/>
    <w:tmpl w:val="F850BD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7CC15E1"/>
    <w:multiLevelType w:val="hybridMultilevel"/>
    <w:tmpl w:val="25C8E5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AFF692C"/>
    <w:multiLevelType w:val="hybridMultilevel"/>
    <w:tmpl w:val="C87825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CD6785D"/>
    <w:multiLevelType w:val="hybridMultilevel"/>
    <w:tmpl w:val="053E7B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7"/>
  </w:num>
  <w:num w:numId="3">
    <w:abstractNumId w:val="13"/>
  </w:num>
  <w:num w:numId="4">
    <w:abstractNumId w:val="14"/>
  </w:num>
  <w:num w:numId="5">
    <w:abstractNumId w:val="10"/>
  </w:num>
  <w:num w:numId="6">
    <w:abstractNumId w:val="15"/>
  </w:num>
  <w:num w:numId="7">
    <w:abstractNumId w:val="4"/>
  </w:num>
  <w:num w:numId="8">
    <w:abstractNumId w:val="3"/>
  </w:num>
  <w:num w:numId="9">
    <w:abstractNumId w:val="2"/>
  </w:num>
  <w:num w:numId="10">
    <w:abstractNumId w:val="12"/>
  </w:num>
  <w:num w:numId="11">
    <w:abstractNumId w:val="5"/>
  </w:num>
  <w:num w:numId="12">
    <w:abstractNumId w:val="11"/>
  </w:num>
  <w:num w:numId="13">
    <w:abstractNumId w:val="8"/>
  </w:num>
  <w:num w:numId="14">
    <w:abstractNumId w:val="9"/>
  </w:num>
  <w:num w:numId="15">
    <w:abstractNumId w:val="6"/>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an Cortes">
    <w15:presenceInfo w15:providerId="None" w15:userId="German Cor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80"/>
    <w:rsid w:val="00004CF4"/>
    <w:rsid w:val="00012905"/>
    <w:rsid w:val="00020600"/>
    <w:rsid w:val="00026C9E"/>
    <w:rsid w:val="00030793"/>
    <w:rsid w:val="00031D50"/>
    <w:rsid w:val="000321E8"/>
    <w:rsid w:val="00033DCC"/>
    <w:rsid w:val="000354C9"/>
    <w:rsid w:val="00035D2F"/>
    <w:rsid w:val="00035D8E"/>
    <w:rsid w:val="00040333"/>
    <w:rsid w:val="00040501"/>
    <w:rsid w:val="00041C0F"/>
    <w:rsid w:val="00041FDE"/>
    <w:rsid w:val="000455EF"/>
    <w:rsid w:val="00047C75"/>
    <w:rsid w:val="0005038E"/>
    <w:rsid w:val="00052775"/>
    <w:rsid w:val="00052E1A"/>
    <w:rsid w:val="00053317"/>
    <w:rsid w:val="00055DA8"/>
    <w:rsid w:val="00056864"/>
    <w:rsid w:val="000570CD"/>
    <w:rsid w:val="00057CA9"/>
    <w:rsid w:val="0006083C"/>
    <w:rsid w:val="000626A4"/>
    <w:rsid w:val="0006325C"/>
    <w:rsid w:val="000642C4"/>
    <w:rsid w:val="00066936"/>
    <w:rsid w:val="000739EA"/>
    <w:rsid w:val="00076D99"/>
    <w:rsid w:val="000820E3"/>
    <w:rsid w:val="00084DFA"/>
    <w:rsid w:val="00087E0B"/>
    <w:rsid w:val="00090A3F"/>
    <w:rsid w:val="00090E64"/>
    <w:rsid w:val="00092A3C"/>
    <w:rsid w:val="0009377F"/>
    <w:rsid w:val="000A1FB9"/>
    <w:rsid w:val="000A37B7"/>
    <w:rsid w:val="000A4F52"/>
    <w:rsid w:val="000B5DA6"/>
    <w:rsid w:val="000B61C1"/>
    <w:rsid w:val="000C1DEF"/>
    <w:rsid w:val="000C287F"/>
    <w:rsid w:val="000C2EA0"/>
    <w:rsid w:val="000C56B8"/>
    <w:rsid w:val="000D0BC4"/>
    <w:rsid w:val="000D1C80"/>
    <w:rsid w:val="000D3AD1"/>
    <w:rsid w:val="000D3CF2"/>
    <w:rsid w:val="000D7329"/>
    <w:rsid w:val="000E1C36"/>
    <w:rsid w:val="000E2F83"/>
    <w:rsid w:val="000E30C8"/>
    <w:rsid w:val="000E3E0C"/>
    <w:rsid w:val="000E3E96"/>
    <w:rsid w:val="000E4EC0"/>
    <w:rsid w:val="000E73F5"/>
    <w:rsid w:val="000E77AC"/>
    <w:rsid w:val="000F33BF"/>
    <w:rsid w:val="000F3F38"/>
    <w:rsid w:val="001020F9"/>
    <w:rsid w:val="0010277C"/>
    <w:rsid w:val="0010288D"/>
    <w:rsid w:val="00104E4E"/>
    <w:rsid w:val="00110D0F"/>
    <w:rsid w:val="0011214E"/>
    <w:rsid w:val="00112EFF"/>
    <w:rsid w:val="00113742"/>
    <w:rsid w:val="00114DF1"/>
    <w:rsid w:val="00117369"/>
    <w:rsid w:val="0011795F"/>
    <w:rsid w:val="00124DDB"/>
    <w:rsid w:val="00127405"/>
    <w:rsid w:val="00127847"/>
    <w:rsid w:val="0013187F"/>
    <w:rsid w:val="00134586"/>
    <w:rsid w:val="001360BC"/>
    <w:rsid w:val="00136997"/>
    <w:rsid w:val="00137CD0"/>
    <w:rsid w:val="001400D9"/>
    <w:rsid w:val="00141494"/>
    <w:rsid w:val="00143B1C"/>
    <w:rsid w:val="00144AB6"/>
    <w:rsid w:val="001454DF"/>
    <w:rsid w:val="00147D31"/>
    <w:rsid w:val="001527C4"/>
    <w:rsid w:val="001543E5"/>
    <w:rsid w:val="001544BE"/>
    <w:rsid w:val="00156802"/>
    <w:rsid w:val="001569D8"/>
    <w:rsid w:val="001571B1"/>
    <w:rsid w:val="00163386"/>
    <w:rsid w:val="0016465D"/>
    <w:rsid w:val="001663A3"/>
    <w:rsid w:val="001666A6"/>
    <w:rsid w:val="00172AEF"/>
    <w:rsid w:val="00176482"/>
    <w:rsid w:val="00177042"/>
    <w:rsid w:val="0017754A"/>
    <w:rsid w:val="00177CE6"/>
    <w:rsid w:val="001802C4"/>
    <w:rsid w:val="00181B41"/>
    <w:rsid w:val="0018221E"/>
    <w:rsid w:val="00182D39"/>
    <w:rsid w:val="00184BA7"/>
    <w:rsid w:val="001863FD"/>
    <w:rsid w:val="001869AA"/>
    <w:rsid w:val="001905A4"/>
    <w:rsid w:val="0019088A"/>
    <w:rsid w:val="00193980"/>
    <w:rsid w:val="00195213"/>
    <w:rsid w:val="00195DC8"/>
    <w:rsid w:val="0019797E"/>
    <w:rsid w:val="001A3155"/>
    <w:rsid w:val="001A3608"/>
    <w:rsid w:val="001A3BF8"/>
    <w:rsid w:val="001A430E"/>
    <w:rsid w:val="001A764D"/>
    <w:rsid w:val="001A7796"/>
    <w:rsid w:val="001B0ED4"/>
    <w:rsid w:val="001B141F"/>
    <w:rsid w:val="001B1FD1"/>
    <w:rsid w:val="001B4F2A"/>
    <w:rsid w:val="001B5D95"/>
    <w:rsid w:val="001B6416"/>
    <w:rsid w:val="001B64F0"/>
    <w:rsid w:val="001B6AD8"/>
    <w:rsid w:val="001B6FE1"/>
    <w:rsid w:val="001B7DA7"/>
    <w:rsid w:val="001B7E95"/>
    <w:rsid w:val="001C1D50"/>
    <w:rsid w:val="001C2417"/>
    <w:rsid w:val="001C2B2C"/>
    <w:rsid w:val="001C43C2"/>
    <w:rsid w:val="001C6B94"/>
    <w:rsid w:val="001C7A82"/>
    <w:rsid w:val="001D11AD"/>
    <w:rsid w:val="001D5E0F"/>
    <w:rsid w:val="001D6D1C"/>
    <w:rsid w:val="001E0A2C"/>
    <w:rsid w:val="001E20EC"/>
    <w:rsid w:val="001E33BC"/>
    <w:rsid w:val="001E692D"/>
    <w:rsid w:val="001E7D33"/>
    <w:rsid w:val="001F3724"/>
    <w:rsid w:val="00202E9B"/>
    <w:rsid w:val="00212C60"/>
    <w:rsid w:val="00212D52"/>
    <w:rsid w:val="00222B34"/>
    <w:rsid w:val="00222BFA"/>
    <w:rsid w:val="002314DF"/>
    <w:rsid w:val="002333F3"/>
    <w:rsid w:val="00233896"/>
    <w:rsid w:val="002350E2"/>
    <w:rsid w:val="00235163"/>
    <w:rsid w:val="002369EA"/>
    <w:rsid w:val="00237ADD"/>
    <w:rsid w:val="0024174E"/>
    <w:rsid w:val="002417F5"/>
    <w:rsid w:val="00246DF9"/>
    <w:rsid w:val="00247232"/>
    <w:rsid w:val="002571A1"/>
    <w:rsid w:val="002575F7"/>
    <w:rsid w:val="00257E10"/>
    <w:rsid w:val="00262236"/>
    <w:rsid w:val="0026252F"/>
    <w:rsid w:val="002628CC"/>
    <w:rsid w:val="00276BAB"/>
    <w:rsid w:val="002833E7"/>
    <w:rsid w:val="0028664C"/>
    <w:rsid w:val="00286751"/>
    <w:rsid w:val="002867C7"/>
    <w:rsid w:val="00287B50"/>
    <w:rsid w:val="002905C0"/>
    <w:rsid w:val="00291991"/>
    <w:rsid w:val="00292DD1"/>
    <w:rsid w:val="00293A03"/>
    <w:rsid w:val="002941A9"/>
    <w:rsid w:val="002A0101"/>
    <w:rsid w:val="002A2E85"/>
    <w:rsid w:val="002A597A"/>
    <w:rsid w:val="002B64FA"/>
    <w:rsid w:val="002C07D5"/>
    <w:rsid w:val="002C4608"/>
    <w:rsid w:val="002D09E0"/>
    <w:rsid w:val="002D1E8A"/>
    <w:rsid w:val="002D33C3"/>
    <w:rsid w:val="002D5787"/>
    <w:rsid w:val="002E2435"/>
    <w:rsid w:val="002E2D95"/>
    <w:rsid w:val="002E44E5"/>
    <w:rsid w:val="002E54A4"/>
    <w:rsid w:val="002E624A"/>
    <w:rsid w:val="002E6CA7"/>
    <w:rsid w:val="002F0844"/>
    <w:rsid w:val="002F1921"/>
    <w:rsid w:val="002F3DA1"/>
    <w:rsid w:val="002F435F"/>
    <w:rsid w:val="002F4915"/>
    <w:rsid w:val="002F4BB3"/>
    <w:rsid w:val="002F57CB"/>
    <w:rsid w:val="002F6FF0"/>
    <w:rsid w:val="002F73F0"/>
    <w:rsid w:val="003031A4"/>
    <w:rsid w:val="0030649B"/>
    <w:rsid w:val="003115D8"/>
    <w:rsid w:val="003150B7"/>
    <w:rsid w:val="003152CB"/>
    <w:rsid w:val="00315F52"/>
    <w:rsid w:val="00316523"/>
    <w:rsid w:val="00320EFF"/>
    <w:rsid w:val="00322BD2"/>
    <w:rsid w:val="00324517"/>
    <w:rsid w:val="00325351"/>
    <w:rsid w:val="00325C3A"/>
    <w:rsid w:val="0033002C"/>
    <w:rsid w:val="00334449"/>
    <w:rsid w:val="00341EF9"/>
    <w:rsid w:val="00343392"/>
    <w:rsid w:val="003435FD"/>
    <w:rsid w:val="00346076"/>
    <w:rsid w:val="0035289B"/>
    <w:rsid w:val="003528B4"/>
    <w:rsid w:val="00353CEF"/>
    <w:rsid w:val="00353F8A"/>
    <w:rsid w:val="00356C25"/>
    <w:rsid w:val="003602AD"/>
    <w:rsid w:val="003605D5"/>
    <w:rsid w:val="003614CB"/>
    <w:rsid w:val="00361BF9"/>
    <w:rsid w:val="00363224"/>
    <w:rsid w:val="00372539"/>
    <w:rsid w:val="00372CF7"/>
    <w:rsid w:val="0037574D"/>
    <w:rsid w:val="00376B1E"/>
    <w:rsid w:val="003777C4"/>
    <w:rsid w:val="00380DA9"/>
    <w:rsid w:val="003810AD"/>
    <w:rsid w:val="0038397E"/>
    <w:rsid w:val="00384615"/>
    <w:rsid w:val="00387FB3"/>
    <w:rsid w:val="00390727"/>
    <w:rsid w:val="00390A87"/>
    <w:rsid w:val="00394335"/>
    <w:rsid w:val="00394992"/>
    <w:rsid w:val="003956B1"/>
    <w:rsid w:val="0039733C"/>
    <w:rsid w:val="003A1953"/>
    <w:rsid w:val="003A2BAF"/>
    <w:rsid w:val="003A674B"/>
    <w:rsid w:val="003A6DB3"/>
    <w:rsid w:val="003B1BCA"/>
    <w:rsid w:val="003B257E"/>
    <w:rsid w:val="003B5CFB"/>
    <w:rsid w:val="003B5EFE"/>
    <w:rsid w:val="003C2BC4"/>
    <w:rsid w:val="003C3849"/>
    <w:rsid w:val="003C4A21"/>
    <w:rsid w:val="003D0461"/>
    <w:rsid w:val="003D06EC"/>
    <w:rsid w:val="003D17EC"/>
    <w:rsid w:val="003D336F"/>
    <w:rsid w:val="003D4055"/>
    <w:rsid w:val="003D4096"/>
    <w:rsid w:val="003D4461"/>
    <w:rsid w:val="003E18C8"/>
    <w:rsid w:val="003E2525"/>
    <w:rsid w:val="003E41BE"/>
    <w:rsid w:val="003E47AD"/>
    <w:rsid w:val="003E4C67"/>
    <w:rsid w:val="003E58C8"/>
    <w:rsid w:val="003F4AA2"/>
    <w:rsid w:val="003F5A59"/>
    <w:rsid w:val="00400639"/>
    <w:rsid w:val="004048D1"/>
    <w:rsid w:val="00410387"/>
    <w:rsid w:val="004130CF"/>
    <w:rsid w:val="00413B42"/>
    <w:rsid w:val="00414874"/>
    <w:rsid w:val="004149AB"/>
    <w:rsid w:val="00414FEC"/>
    <w:rsid w:val="0041554D"/>
    <w:rsid w:val="004161EA"/>
    <w:rsid w:val="00416FFA"/>
    <w:rsid w:val="0042008A"/>
    <w:rsid w:val="004239DC"/>
    <w:rsid w:val="004243D1"/>
    <w:rsid w:val="00425597"/>
    <w:rsid w:val="00425F1C"/>
    <w:rsid w:val="004337FF"/>
    <w:rsid w:val="0043488D"/>
    <w:rsid w:val="00441DA8"/>
    <w:rsid w:val="004435B9"/>
    <w:rsid w:val="00444DB1"/>
    <w:rsid w:val="00446EC0"/>
    <w:rsid w:val="004500F5"/>
    <w:rsid w:val="0045052E"/>
    <w:rsid w:val="00450F1E"/>
    <w:rsid w:val="00450FFD"/>
    <w:rsid w:val="00457EAD"/>
    <w:rsid w:val="00460244"/>
    <w:rsid w:val="00460FC9"/>
    <w:rsid w:val="00461340"/>
    <w:rsid w:val="004637A2"/>
    <w:rsid w:val="00463D2B"/>
    <w:rsid w:val="00465619"/>
    <w:rsid w:val="00467ED1"/>
    <w:rsid w:val="00471A58"/>
    <w:rsid w:val="004736EC"/>
    <w:rsid w:val="00474EB5"/>
    <w:rsid w:val="004775DE"/>
    <w:rsid w:val="004826E7"/>
    <w:rsid w:val="00484513"/>
    <w:rsid w:val="00486F41"/>
    <w:rsid w:val="00487E0C"/>
    <w:rsid w:val="00490A08"/>
    <w:rsid w:val="00490D6E"/>
    <w:rsid w:val="00492FE5"/>
    <w:rsid w:val="0049473A"/>
    <w:rsid w:val="0049525E"/>
    <w:rsid w:val="00495986"/>
    <w:rsid w:val="004A245A"/>
    <w:rsid w:val="004A704B"/>
    <w:rsid w:val="004A7499"/>
    <w:rsid w:val="004B0C45"/>
    <w:rsid w:val="004B147B"/>
    <w:rsid w:val="004B4184"/>
    <w:rsid w:val="004B4987"/>
    <w:rsid w:val="004C1313"/>
    <w:rsid w:val="004C3BCD"/>
    <w:rsid w:val="004C63BC"/>
    <w:rsid w:val="004D0334"/>
    <w:rsid w:val="004D081D"/>
    <w:rsid w:val="004D30E0"/>
    <w:rsid w:val="004D3C44"/>
    <w:rsid w:val="004D69D2"/>
    <w:rsid w:val="004D6C73"/>
    <w:rsid w:val="004D6D0B"/>
    <w:rsid w:val="004D7D6C"/>
    <w:rsid w:val="004E4BD4"/>
    <w:rsid w:val="004E529F"/>
    <w:rsid w:val="004E655E"/>
    <w:rsid w:val="004E66F5"/>
    <w:rsid w:val="004E7E46"/>
    <w:rsid w:val="004F03D7"/>
    <w:rsid w:val="004F0914"/>
    <w:rsid w:val="004F32FD"/>
    <w:rsid w:val="004F3E74"/>
    <w:rsid w:val="004F54C8"/>
    <w:rsid w:val="0050079E"/>
    <w:rsid w:val="005012FD"/>
    <w:rsid w:val="005017E4"/>
    <w:rsid w:val="00506074"/>
    <w:rsid w:val="005071ED"/>
    <w:rsid w:val="005107F0"/>
    <w:rsid w:val="00511C1F"/>
    <w:rsid w:val="00513CFB"/>
    <w:rsid w:val="00516062"/>
    <w:rsid w:val="00520F89"/>
    <w:rsid w:val="00522970"/>
    <w:rsid w:val="005261BA"/>
    <w:rsid w:val="005268DD"/>
    <w:rsid w:val="00530384"/>
    <w:rsid w:val="00530521"/>
    <w:rsid w:val="0053588E"/>
    <w:rsid w:val="00540666"/>
    <w:rsid w:val="00547EED"/>
    <w:rsid w:val="00550808"/>
    <w:rsid w:val="00550C25"/>
    <w:rsid w:val="00551334"/>
    <w:rsid w:val="00551DCC"/>
    <w:rsid w:val="005523C8"/>
    <w:rsid w:val="005604AC"/>
    <w:rsid w:val="00572CCA"/>
    <w:rsid w:val="00573DA1"/>
    <w:rsid w:val="00574166"/>
    <w:rsid w:val="00574680"/>
    <w:rsid w:val="005762C1"/>
    <w:rsid w:val="00581AE7"/>
    <w:rsid w:val="0058291B"/>
    <w:rsid w:val="00583CEE"/>
    <w:rsid w:val="00585826"/>
    <w:rsid w:val="0058640E"/>
    <w:rsid w:val="00587E61"/>
    <w:rsid w:val="00592BD2"/>
    <w:rsid w:val="005930F1"/>
    <w:rsid w:val="005958F5"/>
    <w:rsid w:val="005967F4"/>
    <w:rsid w:val="005A15F1"/>
    <w:rsid w:val="005A1BFC"/>
    <w:rsid w:val="005A4877"/>
    <w:rsid w:val="005A49AB"/>
    <w:rsid w:val="005A641B"/>
    <w:rsid w:val="005A6AE4"/>
    <w:rsid w:val="005A7A97"/>
    <w:rsid w:val="005B0568"/>
    <w:rsid w:val="005B4F55"/>
    <w:rsid w:val="005C09BC"/>
    <w:rsid w:val="005C3788"/>
    <w:rsid w:val="005C474D"/>
    <w:rsid w:val="005C5FC1"/>
    <w:rsid w:val="005C6EA9"/>
    <w:rsid w:val="005C7E43"/>
    <w:rsid w:val="005D190F"/>
    <w:rsid w:val="005D192B"/>
    <w:rsid w:val="005D1968"/>
    <w:rsid w:val="005D1C1A"/>
    <w:rsid w:val="005D1FED"/>
    <w:rsid w:val="005D217C"/>
    <w:rsid w:val="005D4AA8"/>
    <w:rsid w:val="005D7234"/>
    <w:rsid w:val="005E19A4"/>
    <w:rsid w:val="005E1B83"/>
    <w:rsid w:val="005E3E7F"/>
    <w:rsid w:val="005E51B1"/>
    <w:rsid w:val="005E5AB3"/>
    <w:rsid w:val="005E6C22"/>
    <w:rsid w:val="005E7303"/>
    <w:rsid w:val="005E792A"/>
    <w:rsid w:val="005F022B"/>
    <w:rsid w:val="005F29D3"/>
    <w:rsid w:val="005F39DE"/>
    <w:rsid w:val="005F3B2F"/>
    <w:rsid w:val="005F5980"/>
    <w:rsid w:val="005F6144"/>
    <w:rsid w:val="005F7985"/>
    <w:rsid w:val="006012EB"/>
    <w:rsid w:val="00601423"/>
    <w:rsid w:val="00601A48"/>
    <w:rsid w:val="0060451F"/>
    <w:rsid w:val="00604A44"/>
    <w:rsid w:val="00605BF5"/>
    <w:rsid w:val="00605C9F"/>
    <w:rsid w:val="00605F2C"/>
    <w:rsid w:val="00606E56"/>
    <w:rsid w:val="00606E60"/>
    <w:rsid w:val="00620F16"/>
    <w:rsid w:val="00622D0E"/>
    <w:rsid w:val="006256C7"/>
    <w:rsid w:val="00626CF3"/>
    <w:rsid w:val="00627520"/>
    <w:rsid w:val="00627A02"/>
    <w:rsid w:val="006313AA"/>
    <w:rsid w:val="00631FEB"/>
    <w:rsid w:val="006329A7"/>
    <w:rsid w:val="00633683"/>
    <w:rsid w:val="006356EE"/>
    <w:rsid w:val="006368BD"/>
    <w:rsid w:val="00640618"/>
    <w:rsid w:val="0064086F"/>
    <w:rsid w:val="00640FE3"/>
    <w:rsid w:val="0064176D"/>
    <w:rsid w:val="00643CF1"/>
    <w:rsid w:val="00644C64"/>
    <w:rsid w:val="00645107"/>
    <w:rsid w:val="0064550B"/>
    <w:rsid w:val="00645A2E"/>
    <w:rsid w:val="00647DE4"/>
    <w:rsid w:val="00650907"/>
    <w:rsid w:val="006534CE"/>
    <w:rsid w:val="00653CBB"/>
    <w:rsid w:val="00660031"/>
    <w:rsid w:val="00660822"/>
    <w:rsid w:val="00661239"/>
    <w:rsid w:val="006617C0"/>
    <w:rsid w:val="00661D39"/>
    <w:rsid w:val="006643C0"/>
    <w:rsid w:val="00670F61"/>
    <w:rsid w:val="00674796"/>
    <w:rsid w:val="00674F9B"/>
    <w:rsid w:val="006762C1"/>
    <w:rsid w:val="00677124"/>
    <w:rsid w:val="00682626"/>
    <w:rsid w:val="00685520"/>
    <w:rsid w:val="00686C4B"/>
    <w:rsid w:val="006875E6"/>
    <w:rsid w:val="0069390E"/>
    <w:rsid w:val="00693D42"/>
    <w:rsid w:val="006947C6"/>
    <w:rsid w:val="00697EB6"/>
    <w:rsid w:val="006A10B6"/>
    <w:rsid w:val="006A6FFD"/>
    <w:rsid w:val="006B2BE6"/>
    <w:rsid w:val="006B581E"/>
    <w:rsid w:val="006B5FDE"/>
    <w:rsid w:val="006C03CA"/>
    <w:rsid w:val="006C2414"/>
    <w:rsid w:val="006C3A44"/>
    <w:rsid w:val="006C5E87"/>
    <w:rsid w:val="006C794B"/>
    <w:rsid w:val="006D376B"/>
    <w:rsid w:val="006E2B2F"/>
    <w:rsid w:val="006E351C"/>
    <w:rsid w:val="006E5A58"/>
    <w:rsid w:val="006E796F"/>
    <w:rsid w:val="006F00E4"/>
    <w:rsid w:val="006F07D8"/>
    <w:rsid w:val="006F20F2"/>
    <w:rsid w:val="006F2443"/>
    <w:rsid w:val="006F3195"/>
    <w:rsid w:val="006F5D29"/>
    <w:rsid w:val="006F5EBA"/>
    <w:rsid w:val="006F6C48"/>
    <w:rsid w:val="007023F7"/>
    <w:rsid w:val="0070249F"/>
    <w:rsid w:val="0070552E"/>
    <w:rsid w:val="00715790"/>
    <w:rsid w:val="00716E75"/>
    <w:rsid w:val="00720D62"/>
    <w:rsid w:val="00722D52"/>
    <w:rsid w:val="007237E0"/>
    <w:rsid w:val="0072703D"/>
    <w:rsid w:val="00731908"/>
    <w:rsid w:val="00731ECD"/>
    <w:rsid w:val="00737A55"/>
    <w:rsid w:val="0074029B"/>
    <w:rsid w:val="00740A7E"/>
    <w:rsid w:val="00753692"/>
    <w:rsid w:val="00754259"/>
    <w:rsid w:val="007570F1"/>
    <w:rsid w:val="00761D0C"/>
    <w:rsid w:val="00763889"/>
    <w:rsid w:val="007673D5"/>
    <w:rsid w:val="0077322B"/>
    <w:rsid w:val="007740FF"/>
    <w:rsid w:val="007745BC"/>
    <w:rsid w:val="007747E4"/>
    <w:rsid w:val="007765FA"/>
    <w:rsid w:val="00780152"/>
    <w:rsid w:val="00780687"/>
    <w:rsid w:val="0078160E"/>
    <w:rsid w:val="00783844"/>
    <w:rsid w:val="00783BF3"/>
    <w:rsid w:val="00785964"/>
    <w:rsid w:val="00785A8D"/>
    <w:rsid w:val="007875DB"/>
    <w:rsid w:val="0079005D"/>
    <w:rsid w:val="00791364"/>
    <w:rsid w:val="00792C5E"/>
    <w:rsid w:val="007932AA"/>
    <w:rsid w:val="007933DF"/>
    <w:rsid w:val="00794869"/>
    <w:rsid w:val="007978D4"/>
    <w:rsid w:val="00797D4B"/>
    <w:rsid w:val="007A1C7A"/>
    <w:rsid w:val="007A3E89"/>
    <w:rsid w:val="007A4E4C"/>
    <w:rsid w:val="007A640A"/>
    <w:rsid w:val="007A7A3C"/>
    <w:rsid w:val="007B27A3"/>
    <w:rsid w:val="007B2B5C"/>
    <w:rsid w:val="007B4364"/>
    <w:rsid w:val="007B64CC"/>
    <w:rsid w:val="007C0F42"/>
    <w:rsid w:val="007C2F19"/>
    <w:rsid w:val="007C49A3"/>
    <w:rsid w:val="007C5D67"/>
    <w:rsid w:val="007C680B"/>
    <w:rsid w:val="007C750F"/>
    <w:rsid w:val="007D0163"/>
    <w:rsid w:val="007D0F40"/>
    <w:rsid w:val="007D2EC8"/>
    <w:rsid w:val="007D403F"/>
    <w:rsid w:val="007D5AB2"/>
    <w:rsid w:val="007D6277"/>
    <w:rsid w:val="007D6CB0"/>
    <w:rsid w:val="007D7BE2"/>
    <w:rsid w:val="007E03C5"/>
    <w:rsid w:val="007E18E1"/>
    <w:rsid w:val="007E2DAD"/>
    <w:rsid w:val="007E48E0"/>
    <w:rsid w:val="007E566D"/>
    <w:rsid w:val="007E5F58"/>
    <w:rsid w:val="007F1DCF"/>
    <w:rsid w:val="007F3A1B"/>
    <w:rsid w:val="007F52A6"/>
    <w:rsid w:val="00805B5D"/>
    <w:rsid w:val="00806E4B"/>
    <w:rsid w:val="00810A63"/>
    <w:rsid w:val="00810E99"/>
    <w:rsid w:val="00811CA7"/>
    <w:rsid w:val="0081287D"/>
    <w:rsid w:val="00812A7F"/>
    <w:rsid w:val="0081328F"/>
    <w:rsid w:val="00817669"/>
    <w:rsid w:val="0082115C"/>
    <w:rsid w:val="00822291"/>
    <w:rsid w:val="0082341D"/>
    <w:rsid w:val="008234E3"/>
    <w:rsid w:val="0082474C"/>
    <w:rsid w:val="00824D7B"/>
    <w:rsid w:val="0082592C"/>
    <w:rsid w:val="00826440"/>
    <w:rsid w:val="008277F7"/>
    <w:rsid w:val="00830073"/>
    <w:rsid w:val="00830192"/>
    <w:rsid w:val="008340E5"/>
    <w:rsid w:val="008343AD"/>
    <w:rsid w:val="00840C9C"/>
    <w:rsid w:val="008448C6"/>
    <w:rsid w:val="0084596A"/>
    <w:rsid w:val="0084655D"/>
    <w:rsid w:val="008475F9"/>
    <w:rsid w:val="00850C1F"/>
    <w:rsid w:val="00851AB2"/>
    <w:rsid w:val="008526D9"/>
    <w:rsid w:val="008534CB"/>
    <w:rsid w:val="00855087"/>
    <w:rsid w:val="008573F2"/>
    <w:rsid w:val="0085743F"/>
    <w:rsid w:val="00863710"/>
    <w:rsid w:val="00864B6F"/>
    <w:rsid w:val="00865226"/>
    <w:rsid w:val="00865CD8"/>
    <w:rsid w:val="0087001F"/>
    <w:rsid w:val="0087688D"/>
    <w:rsid w:val="00880981"/>
    <w:rsid w:val="00881386"/>
    <w:rsid w:val="0088146B"/>
    <w:rsid w:val="00881CFB"/>
    <w:rsid w:val="00882E3B"/>
    <w:rsid w:val="00884A7C"/>
    <w:rsid w:val="00886843"/>
    <w:rsid w:val="00886B3A"/>
    <w:rsid w:val="00894B15"/>
    <w:rsid w:val="00895B98"/>
    <w:rsid w:val="008A0269"/>
    <w:rsid w:val="008A2832"/>
    <w:rsid w:val="008A305D"/>
    <w:rsid w:val="008A6742"/>
    <w:rsid w:val="008B499F"/>
    <w:rsid w:val="008B6E26"/>
    <w:rsid w:val="008B77D4"/>
    <w:rsid w:val="008B7DCE"/>
    <w:rsid w:val="008C0941"/>
    <w:rsid w:val="008C4EC1"/>
    <w:rsid w:val="008C5315"/>
    <w:rsid w:val="008C7040"/>
    <w:rsid w:val="008D0873"/>
    <w:rsid w:val="008D25AC"/>
    <w:rsid w:val="008D2BD4"/>
    <w:rsid w:val="008D4BEC"/>
    <w:rsid w:val="008D536A"/>
    <w:rsid w:val="008D7159"/>
    <w:rsid w:val="008D7185"/>
    <w:rsid w:val="008D7E81"/>
    <w:rsid w:val="008E2151"/>
    <w:rsid w:val="008E4680"/>
    <w:rsid w:val="008F2574"/>
    <w:rsid w:val="008F3238"/>
    <w:rsid w:val="008F33E2"/>
    <w:rsid w:val="008F4A6A"/>
    <w:rsid w:val="008F57E1"/>
    <w:rsid w:val="008F6DF0"/>
    <w:rsid w:val="008F73A5"/>
    <w:rsid w:val="00900927"/>
    <w:rsid w:val="00902F5E"/>
    <w:rsid w:val="00903F36"/>
    <w:rsid w:val="00906022"/>
    <w:rsid w:val="0090641B"/>
    <w:rsid w:val="00910364"/>
    <w:rsid w:val="009120EC"/>
    <w:rsid w:val="00912401"/>
    <w:rsid w:val="00912529"/>
    <w:rsid w:val="009139AE"/>
    <w:rsid w:val="00914B29"/>
    <w:rsid w:val="00916953"/>
    <w:rsid w:val="009220A0"/>
    <w:rsid w:val="00923732"/>
    <w:rsid w:val="00924474"/>
    <w:rsid w:val="009265CC"/>
    <w:rsid w:val="00926B8B"/>
    <w:rsid w:val="00931E4B"/>
    <w:rsid w:val="00932A83"/>
    <w:rsid w:val="00933AB9"/>
    <w:rsid w:val="00933D10"/>
    <w:rsid w:val="009363E0"/>
    <w:rsid w:val="00936C05"/>
    <w:rsid w:val="00940D70"/>
    <w:rsid w:val="00944717"/>
    <w:rsid w:val="00944CA8"/>
    <w:rsid w:val="00945185"/>
    <w:rsid w:val="00945D95"/>
    <w:rsid w:val="00946324"/>
    <w:rsid w:val="00946E41"/>
    <w:rsid w:val="00947350"/>
    <w:rsid w:val="0094768D"/>
    <w:rsid w:val="009534C6"/>
    <w:rsid w:val="00955893"/>
    <w:rsid w:val="009578F9"/>
    <w:rsid w:val="00957DA7"/>
    <w:rsid w:val="00957DF2"/>
    <w:rsid w:val="00960031"/>
    <w:rsid w:val="00960483"/>
    <w:rsid w:val="00966A1F"/>
    <w:rsid w:val="00970A8E"/>
    <w:rsid w:val="00974D6D"/>
    <w:rsid w:val="00977611"/>
    <w:rsid w:val="00977782"/>
    <w:rsid w:val="00977B0B"/>
    <w:rsid w:val="009815EA"/>
    <w:rsid w:val="009826FB"/>
    <w:rsid w:val="009828E9"/>
    <w:rsid w:val="00982F50"/>
    <w:rsid w:val="00984FDA"/>
    <w:rsid w:val="009871D3"/>
    <w:rsid w:val="009913F5"/>
    <w:rsid w:val="009968A4"/>
    <w:rsid w:val="009A0573"/>
    <w:rsid w:val="009A0B03"/>
    <w:rsid w:val="009A1A7E"/>
    <w:rsid w:val="009A38A4"/>
    <w:rsid w:val="009A6F39"/>
    <w:rsid w:val="009B1C10"/>
    <w:rsid w:val="009B2821"/>
    <w:rsid w:val="009B32FD"/>
    <w:rsid w:val="009B4548"/>
    <w:rsid w:val="009B7AB8"/>
    <w:rsid w:val="009C0E0C"/>
    <w:rsid w:val="009C7468"/>
    <w:rsid w:val="009D24E7"/>
    <w:rsid w:val="009D2A45"/>
    <w:rsid w:val="009E082D"/>
    <w:rsid w:val="009E0960"/>
    <w:rsid w:val="009E3D15"/>
    <w:rsid w:val="009E510E"/>
    <w:rsid w:val="009E7B17"/>
    <w:rsid w:val="009E7E1B"/>
    <w:rsid w:val="009F0321"/>
    <w:rsid w:val="009F13C2"/>
    <w:rsid w:val="009F2A44"/>
    <w:rsid w:val="009F2FDF"/>
    <w:rsid w:val="009F5462"/>
    <w:rsid w:val="009F72BC"/>
    <w:rsid w:val="009F7D15"/>
    <w:rsid w:val="00A00E8C"/>
    <w:rsid w:val="00A02A58"/>
    <w:rsid w:val="00A03047"/>
    <w:rsid w:val="00A066A2"/>
    <w:rsid w:val="00A07B32"/>
    <w:rsid w:val="00A14505"/>
    <w:rsid w:val="00A2202E"/>
    <w:rsid w:val="00A24A9B"/>
    <w:rsid w:val="00A27DDD"/>
    <w:rsid w:val="00A30623"/>
    <w:rsid w:val="00A30DEB"/>
    <w:rsid w:val="00A3112B"/>
    <w:rsid w:val="00A31975"/>
    <w:rsid w:val="00A32F62"/>
    <w:rsid w:val="00A34BEE"/>
    <w:rsid w:val="00A3581F"/>
    <w:rsid w:val="00A370AC"/>
    <w:rsid w:val="00A40732"/>
    <w:rsid w:val="00A420D7"/>
    <w:rsid w:val="00A511CD"/>
    <w:rsid w:val="00A51355"/>
    <w:rsid w:val="00A52C83"/>
    <w:rsid w:val="00A5507C"/>
    <w:rsid w:val="00A5670A"/>
    <w:rsid w:val="00A609A9"/>
    <w:rsid w:val="00A62B06"/>
    <w:rsid w:val="00A64C9B"/>
    <w:rsid w:val="00A667A2"/>
    <w:rsid w:val="00A71289"/>
    <w:rsid w:val="00A7292D"/>
    <w:rsid w:val="00A73D67"/>
    <w:rsid w:val="00A751F3"/>
    <w:rsid w:val="00A82663"/>
    <w:rsid w:val="00A82B45"/>
    <w:rsid w:val="00A8369C"/>
    <w:rsid w:val="00A8527C"/>
    <w:rsid w:val="00A864B2"/>
    <w:rsid w:val="00A8796A"/>
    <w:rsid w:val="00A9250B"/>
    <w:rsid w:val="00A940A1"/>
    <w:rsid w:val="00A94F2D"/>
    <w:rsid w:val="00A973A0"/>
    <w:rsid w:val="00A973B8"/>
    <w:rsid w:val="00AA131D"/>
    <w:rsid w:val="00AA2238"/>
    <w:rsid w:val="00AA61DF"/>
    <w:rsid w:val="00AA6DBD"/>
    <w:rsid w:val="00AB34B9"/>
    <w:rsid w:val="00AB3E16"/>
    <w:rsid w:val="00AB3E9E"/>
    <w:rsid w:val="00AB3F5F"/>
    <w:rsid w:val="00AB6D8E"/>
    <w:rsid w:val="00AB7BD9"/>
    <w:rsid w:val="00AB7F7F"/>
    <w:rsid w:val="00AB7FAC"/>
    <w:rsid w:val="00AC0708"/>
    <w:rsid w:val="00AC087F"/>
    <w:rsid w:val="00AC0C85"/>
    <w:rsid w:val="00AC0F05"/>
    <w:rsid w:val="00AC203A"/>
    <w:rsid w:val="00AC528E"/>
    <w:rsid w:val="00AC5A83"/>
    <w:rsid w:val="00AC686D"/>
    <w:rsid w:val="00AC6D64"/>
    <w:rsid w:val="00AC7686"/>
    <w:rsid w:val="00AD0C92"/>
    <w:rsid w:val="00AD17A6"/>
    <w:rsid w:val="00AD5677"/>
    <w:rsid w:val="00AD6CB6"/>
    <w:rsid w:val="00AD7018"/>
    <w:rsid w:val="00AD76F6"/>
    <w:rsid w:val="00AE06EC"/>
    <w:rsid w:val="00AE3BFE"/>
    <w:rsid w:val="00AE4022"/>
    <w:rsid w:val="00AE535D"/>
    <w:rsid w:val="00AE7560"/>
    <w:rsid w:val="00AF00F8"/>
    <w:rsid w:val="00AF32B4"/>
    <w:rsid w:val="00AF4270"/>
    <w:rsid w:val="00AF6EBA"/>
    <w:rsid w:val="00AF710E"/>
    <w:rsid w:val="00B00ABD"/>
    <w:rsid w:val="00B03040"/>
    <w:rsid w:val="00B03BE7"/>
    <w:rsid w:val="00B04DB9"/>
    <w:rsid w:val="00B0652E"/>
    <w:rsid w:val="00B07C27"/>
    <w:rsid w:val="00B13484"/>
    <w:rsid w:val="00B16228"/>
    <w:rsid w:val="00B20F31"/>
    <w:rsid w:val="00B21807"/>
    <w:rsid w:val="00B232E8"/>
    <w:rsid w:val="00B24BE4"/>
    <w:rsid w:val="00B275F7"/>
    <w:rsid w:val="00B31587"/>
    <w:rsid w:val="00B34BF0"/>
    <w:rsid w:val="00B34FDB"/>
    <w:rsid w:val="00B44222"/>
    <w:rsid w:val="00B50C53"/>
    <w:rsid w:val="00B5108B"/>
    <w:rsid w:val="00B53C60"/>
    <w:rsid w:val="00B56A32"/>
    <w:rsid w:val="00B608C6"/>
    <w:rsid w:val="00B66320"/>
    <w:rsid w:val="00B707ED"/>
    <w:rsid w:val="00B70E24"/>
    <w:rsid w:val="00B71DD5"/>
    <w:rsid w:val="00B752A3"/>
    <w:rsid w:val="00B75B01"/>
    <w:rsid w:val="00B769C4"/>
    <w:rsid w:val="00B7757F"/>
    <w:rsid w:val="00B82281"/>
    <w:rsid w:val="00B835E9"/>
    <w:rsid w:val="00B83FC3"/>
    <w:rsid w:val="00B84A2C"/>
    <w:rsid w:val="00B852EB"/>
    <w:rsid w:val="00B85F4C"/>
    <w:rsid w:val="00B86223"/>
    <w:rsid w:val="00B904C6"/>
    <w:rsid w:val="00B923FA"/>
    <w:rsid w:val="00B9248A"/>
    <w:rsid w:val="00B9312C"/>
    <w:rsid w:val="00B9360D"/>
    <w:rsid w:val="00B9707E"/>
    <w:rsid w:val="00B97B9E"/>
    <w:rsid w:val="00BA3863"/>
    <w:rsid w:val="00BA4506"/>
    <w:rsid w:val="00BA6026"/>
    <w:rsid w:val="00BA78A8"/>
    <w:rsid w:val="00BB28F2"/>
    <w:rsid w:val="00BB37AA"/>
    <w:rsid w:val="00BB5149"/>
    <w:rsid w:val="00BB5A83"/>
    <w:rsid w:val="00BB5C3F"/>
    <w:rsid w:val="00BB72A0"/>
    <w:rsid w:val="00BB7CF9"/>
    <w:rsid w:val="00BC468E"/>
    <w:rsid w:val="00BC6465"/>
    <w:rsid w:val="00BC7960"/>
    <w:rsid w:val="00BD0535"/>
    <w:rsid w:val="00BD0905"/>
    <w:rsid w:val="00BD2B32"/>
    <w:rsid w:val="00BD5852"/>
    <w:rsid w:val="00BD5878"/>
    <w:rsid w:val="00BD73B7"/>
    <w:rsid w:val="00BE14FD"/>
    <w:rsid w:val="00BE1560"/>
    <w:rsid w:val="00BE165B"/>
    <w:rsid w:val="00BE1A4E"/>
    <w:rsid w:val="00BE1B16"/>
    <w:rsid w:val="00BE3355"/>
    <w:rsid w:val="00BE46D2"/>
    <w:rsid w:val="00BE5D07"/>
    <w:rsid w:val="00BE5E71"/>
    <w:rsid w:val="00BE72E1"/>
    <w:rsid w:val="00BF31DF"/>
    <w:rsid w:val="00BF691B"/>
    <w:rsid w:val="00BF69EA"/>
    <w:rsid w:val="00C0205F"/>
    <w:rsid w:val="00C0363C"/>
    <w:rsid w:val="00C05802"/>
    <w:rsid w:val="00C06D27"/>
    <w:rsid w:val="00C073A4"/>
    <w:rsid w:val="00C1288E"/>
    <w:rsid w:val="00C1373F"/>
    <w:rsid w:val="00C15509"/>
    <w:rsid w:val="00C15B58"/>
    <w:rsid w:val="00C15E49"/>
    <w:rsid w:val="00C15E61"/>
    <w:rsid w:val="00C1673D"/>
    <w:rsid w:val="00C1797C"/>
    <w:rsid w:val="00C235DA"/>
    <w:rsid w:val="00C23F31"/>
    <w:rsid w:val="00C3027C"/>
    <w:rsid w:val="00C3059B"/>
    <w:rsid w:val="00C3143B"/>
    <w:rsid w:val="00C31564"/>
    <w:rsid w:val="00C407DB"/>
    <w:rsid w:val="00C4104C"/>
    <w:rsid w:val="00C43114"/>
    <w:rsid w:val="00C436D7"/>
    <w:rsid w:val="00C4514A"/>
    <w:rsid w:val="00C45A59"/>
    <w:rsid w:val="00C52296"/>
    <w:rsid w:val="00C52D4C"/>
    <w:rsid w:val="00C53ED2"/>
    <w:rsid w:val="00C552FC"/>
    <w:rsid w:val="00C56459"/>
    <w:rsid w:val="00C57C7C"/>
    <w:rsid w:val="00C6188E"/>
    <w:rsid w:val="00C619B4"/>
    <w:rsid w:val="00C61EA2"/>
    <w:rsid w:val="00C626CD"/>
    <w:rsid w:val="00C62700"/>
    <w:rsid w:val="00C62F63"/>
    <w:rsid w:val="00C640A0"/>
    <w:rsid w:val="00C64C90"/>
    <w:rsid w:val="00C67AA0"/>
    <w:rsid w:val="00C71A1D"/>
    <w:rsid w:val="00C71F34"/>
    <w:rsid w:val="00C73EA8"/>
    <w:rsid w:val="00C8602B"/>
    <w:rsid w:val="00C86A89"/>
    <w:rsid w:val="00C86E4C"/>
    <w:rsid w:val="00C871DA"/>
    <w:rsid w:val="00C9381D"/>
    <w:rsid w:val="00C95178"/>
    <w:rsid w:val="00C97AB3"/>
    <w:rsid w:val="00CA43B8"/>
    <w:rsid w:val="00CB262C"/>
    <w:rsid w:val="00CB6DE9"/>
    <w:rsid w:val="00CC264E"/>
    <w:rsid w:val="00CC2A03"/>
    <w:rsid w:val="00CC3169"/>
    <w:rsid w:val="00CC69B8"/>
    <w:rsid w:val="00CC7943"/>
    <w:rsid w:val="00CD37AE"/>
    <w:rsid w:val="00CD5EE5"/>
    <w:rsid w:val="00CD6CCA"/>
    <w:rsid w:val="00CE22DD"/>
    <w:rsid w:val="00CF0326"/>
    <w:rsid w:val="00CF057F"/>
    <w:rsid w:val="00CF2795"/>
    <w:rsid w:val="00CF3CC5"/>
    <w:rsid w:val="00CF6AE0"/>
    <w:rsid w:val="00D01CA7"/>
    <w:rsid w:val="00D02D12"/>
    <w:rsid w:val="00D03464"/>
    <w:rsid w:val="00D052F4"/>
    <w:rsid w:val="00D058C8"/>
    <w:rsid w:val="00D117FD"/>
    <w:rsid w:val="00D11B9E"/>
    <w:rsid w:val="00D14968"/>
    <w:rsid w:val="00D16D9C"/>
    <w:rsid w:val="00D17D5C"/>
    <w:rsid w:val="00D202E1"/>
    <w:rsid w:val="00D2272F"/>
    <w:rsid w:val="00D22A78"/>
    <w:rsid w:val="00D239E7"/>
    <w:rsid w:val="00D2674C"/>
    <w:rsid w:val="00D31195"/>
    <w:rsid w:val="00D320CA"/>
    <w:rsid w:val="00D32387"/>
    <w:rsid w:val="00D344EB"/>
    <w:rsid w:val="00D3519E"/>
    <w:rsid w:val="00D44D86"/>
    <w:rsid w:val="00D47200"/>
    <w:rsid w:val="00D47418"/>
    <w:rsid w:val="00D47907"/>
    <w:rsid w:val="00D505A9"/>
    <w:rsid w:val="00D5237C"/>
    <w:rsid w:val="00D54B2D"/>
    <w:rsid w:val="00D554AD"/>
    <w:rsid w:val="00D558C7"/>
    <w:rsid w:val="00D62284"/>
    <w:rsid w:val="00D63317"/>
    <w:rsid w:val="00D63D44"/>
    <w:rsid w:val="00D64F09"/>
    <w:rsid w:val="00D65495"/>
    <w:rsid w:val="00D66B67"/>
    <w:rsid w:val="00D74358"/>
    <w:rsid w:val="00D75725"/>
    <w:rsid w:val="00D75E93"/>
    <w:rsid w:val="00D76C0A"/>
    <w:rsid w:val="00D774A9"/>
    <w:rsid w:val="00D80BB4"/>
    <w:rsid w:val="00D830FC"/>
    <w:rsid w:val="00D84AA7"/>
    <w:rsid w:val="00D8559B"/>
    <w:rsid w:val="00D91545"/>
    <w:rsid w:val="00D96981"/>
    <w:rsid w:val="00DA2653"/>
    <w:rsid w:val="00DA286D"/>
    <w:rsid w:val="00DA472B"/>
    <w:rsid w:val="00DA474F"/>
    <w:rsid w:val="00DA54C2"/>
    <w:rsid w:val="00DA5615"/>
    <w:rsid w:val="00DB21CD"/>
    <w:rsid w:val="00DB2B11"/>
    <w:rsid w:val="00DB3320"/>
    <w:rsid w:val="00DB412A"/>
    <w:rsid w:val="00DB71F1"/>
    <w:rsid w:val="00DC0613"/>
    <w:rsid w:val="00DC598E"/>
    <w:rsid w:val="00DC789A"/>
    <w:rsid w:val="00DD0050"/>
    <w:rsid w:val="00DD0340"/>
    <w:rsid w:val="00DD11B0"/>
    <w:rsid w:val="00DD19A5"/>
    <w:rsid w:val="00DD332C"/>
    <w:rsid w:val="00DD634A"/>
    <w:rsid w:val="00DE0384"/>
    <w:rsid w:val="00DE0C43"/>
    <w:rsid w:val="00DE20C4"/>
    <w:rsid w:val="00DE3045"/>
    <w:rsid w:val="00DF0520"/>
    <w:rsid w:val="00DF6456"/>
    <w:rsid w:val="00E019D7"/>
    <w:rsid w:val="00E01F2F"/>
    <w:rsid w:val="00E050BD"/>
    <w:rsid w:val="00E061C3"/>
    <w:rsid w:val="00E0631D"/>
    <w:rsid w:val="00E0769F"/>
    <w:rsid w:val="00E07B1A"/>
    <w:rsid w:val="00E1271F"/>
    <w:rsid w:val="00E1368C"/>
    <w:rsid w:val="00E174D4"/>
    <w:rsid w:val="00E2209A"/>
    <w:rsid w:val="00E260BB"/>
    <w:rsid w:val="00E273B7"/>
    <w:rsid w:val="00E32007"/>
    <w:rsid w:val="00E359B8"/>
    <w:rsid w:val="00E40559"/>
    <w:rsid w:val="00E437CC"/>
    <w:rsid w:val="00E4449E"/>
    <w:rsid w:val="00E45173"/>
    <w:rsid w:val="00E46CFF"/>
    <w:rsid w:val="00E56792"/>
    <w:rsid w:val="00E62293"/>
    <w:rsid w:val="00E6414A"/>
    <w:rsid w:val="00E646E9"/>
    <w:rsid w:val="00E67949"/>
    <w:rsid w:val="00E70717"/>
    <w:rsid w:val="00E756FC"/>
    <w:rsid w:val="00E77DA9"/>
    <w:rsid w:val="00E81E29"/>
    <w:rsid w:val="00E8538F"/>
    <w:rsid w:val="00E853B6"/>
    <w:rsid w:val="00E90819"/>
    <w:rsid w:val="00E90D77"/>
    <w:rsid w:val="00E94373"/>
    <w:rsid w:val="00E951CC"/>
    <w:rsid w:val="00E96502"/>
    <w:rsid w:val="00E9676F"/>
    <w:rsid w:val="00E97699"/>
    <w:rsid w:val="00E976BA"/>
    <w:rsid w:val="00EA0B13"/>
    <w:rsid w:val="00EA60EA"/>
    <w:rsid w:val="00EA7073"/>
    <w:rsid w:val="00EA7F63"/>
    <w:rsid w:val="00EB3032"/>
    <w:rsid w:val="00EB3D7B"/>
    <w:rsid w:val="00EB4112"/>
    <w:rsid w:val="00EB41BA"/>
    <w:rsid w:val="00EB54C1"/>
    <w:rsid w:val="00EB65B6"/>
    <w:rsid w:val="00EC2E90"/>
    <w:rsid w:val="00EC36FB"/>
    <w:rsid w:val="00EC4F13"/>
    <w:rsid w:val="00EC57B3"/>
    <w:rsid w:val="00EC767E"/>
    <w:rsid w:val="00ED0375"/>
    <w:rsid w:val="00ED03BD"/>
    <w:rsid w:val="00ED0F8B"/>
    <w:rsid w:val="00ED1A41"/>
    <w:rsid w:val="00ED1B40"/>
    <w:rsid w:val="00ED3922"/>
    <w:rsid w:val="00ED5AF4"/>
    <w:rsid w:val="00ED5E73"/>
    <w:rsid w:val="00EE04A3"/>
    <w:rsid w:val="00EE094B"/>
    <w:rsid w:val="00EE0BBE"/>
    <w:rsid w:val="00EE0D20"/>
    <w:rsid w:val="00EE186E"/>
    <w:rsid w:val="00EE2890"/>
    <w:rsid w:val="00EE3D43"/>
    <w:rsid w:val="00EE3E12"/>
    <w:rsid w:val="00EE3E5E"/>
    <w:rsid w:val="00EE40E9"/>
    <w:rsid w:val="00EE5E0B"/>
    <w:rsid w:val="00EF06A4"/>
    <w:rsid w:val="00EF11B3"/>
    <w:rsid w:val="00EF3A0B"/>
    <w:rsid w:val="00EF4EAE"/>
    <w:rsid w:val="00EF7D22"/>
    <w:rsid w:val="00F0614F"/>
    <w:rsid w:val="00F208FB"/>
    <w:rsid w:val="00F2270D"/>
    <w:rsid w:val="00F258B5"/>
    <w:rsid w:val="00F258F1"/>
    <w:rsid w:val="00F25F7F"/>
    <w:rsid w:val="00F26F4C"/>
    <w:rsid w:val="00F27879"/>
    <w:rsid w:val="00F30DC7"/>
    <w:rsid w:val="00F313D9"/>
    <w:rsid w:val="00F32ABB"/>
    <w:rsid w:val="00F35D5C"/>
    <w:rsid w:val="00F37A74"/>
    <w:rsid w:val="00F40DA5"/>
    <w:rsid w:val="00F42FB2"/>
    <w:rsid w:val="00F44792"/>
    <w:rsid w:val="00F45585"/>
    <w:rsid w:val="00F45665"/>
    <w:rsid w:val="00F50E5A"/>
    <w:rsid w:val="00F5183D"/>
    <w:rsid w:val="00F51DF9"/>
    <w:rsid w:val="00F51F56"/>
    <w:rsid w:val="00F52184"/>
    <w:rsid w:val="00F52643"/>
    <w:rsid w:val="00F529F8"/>
    <w:rsid w:val="00F52ABD"/>
    <w:rsid w:val="00F562F4"/>
    <w:rsid w:val="00F5639A"/>
    <w:rsid w:val="00F617B8"/>
    <w:rsid w:val="00F6193C"/>
    <w:rsid w:val="00F62A14"/>
    <w:rsid w:val="00F65E73"/>
    <w:rsid w:val="00F70879"/>
    <w:rsid w:val="00F730EE"/>
    <w:rsid w:val="00F75799"/>
    <w:rsid w:val="00F75819"/>
    <w:rsid w:val="00F77321"/>
    <w:rsid w:val="00F807CA"/>
    <w:rsid w:val="00F81793"/>
    <w:rsid w:val="00F819ED"/>
    <w:rsid w:val="00F83D7C"/>
    <w:rsid w:val="00F841CC"/>
    <w:rsid w:val="00F8547A"/>
    <w:rsid w:val="00F907B6"/>
    <w:rsid w:val="00F91762"/>
    <w:rsid w:val="00F93165"/>
    <w:rsid w:val="00F93350"/>
    <w:rsid w:val="00F94F51"/>
    <w:rsid w:val="00F96493"/>
    <w:rsid w:val="00FA023F"/>
    <w:rsid w:val="00FA08A5"/>
    <w:rsid w:val="00FA10FD"/>
    <w:rsid w:val="00FA2903"/>
    <w:rsid w:val="00FA4095"/>
    <w:rsid w:val="00FA4806"/>
    <w:rsid w:val="00FA4F9F"/>
    <w:rsid w:val="00FA70E1"/>
    <w:rsid w:val="00FA7A07"/>
    <w:rsid w:val="00FB32FA"/>
    <w:rsid w:val="00FB3979"/>
    <w:rsid w:val="00FB3BC5"/>
    <w:rsid w:val="00FB4386"/>
    <w:rsid w:val="00FB7B72"/>
    <w:rsid w:val="00FC0C86"/>
    <w:rsid w:val="00FC14CE"/>
    <w:rsid w:val="00FC31BC"/>
    <w:rsid w:val="00FC31C9"/>
    <w:rsid w:val="00FC564F"/>
    <w:rsid w:val="00FC57FE"/>
    <w:rsid w:val="00FC6A81"/>
    <w:rsid w:val="00FC7007"/>
    <w:rsid w:val="00FD2047"/>
    <w:rsid w:val="00FD4848"/>
    <w:rsid w:val="00FD4A0A"/>
    <w:rsid w:val="00FD6FA8"/>
    <w:rsid w:val="00FD78B4"/>
    <w:rsid w:val="00FE09D0"/>
    <w:rsid w:val="00FE1996"/>
    <w:rsid w:val="00FE23C2"/>
    <w:rsid w:val="00FE2EE8"/>
    <w:rsid w:val="00FE70F2"/>
    <w:rsid w:val="00FF11ED"/>
    <w:rsid w:val="00FF1BB8"/>
    <w:rsid w:val="00FF2E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7F87E3"/>
  <w15:docId w15:val="{6605A6E4-2526-4C85-A29E-9DCE986C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D1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C20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03A"/>
    <w:rPr>
      <w:rFonts w:ascii="Tahoma" w:hAnsi="Tahoma" w:cs="Tahoma"/>
      <w:sz w:val="16"/>
      <w:szCs w:val="16"/>
    </w:rPr>
  </w:style>
  <w:style w:type="paragraph" w:styleId="Encabezado">
    <w:name w:val="header"/>
    <w:basedOn w:val="Normal"/>
    <w:link w:val="EncabezadoCar"/>
    <w:uiPriority w:val="99"/>
    <w:unhideWhenUsed/>
    <w:rsid w:val="00AC2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203A"/>
  </w:style>
  <w:style w:type="paragraph" w:styleId="Piedepgina">
    <w:name w:val="footer"/>
    <w:basedOn w:val="Normal"/>
    <w:link w:val="PiedepginaCar"/>
    <w:uiPriority w:val="99"/>
    <w:unhideWhenUsed/>
    <w:rsid w:val="00AC2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203A"/>
  </w:style>
  <w:style w:type="table" w:styleId="Sombreadoclaro-nfasis3">
    <w:name w:val="Light Shading Accent 3"/>
    <w:basedOn w:val="Tablanormal"/>
    <w:uiPriority w:val="60"/>
    <w:rsid w:val="00936C0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media1-nfasis3">
    <w:name w:val="Medium Grid 1 Accent 3"/>
    <w:basedOn w:val="Tablanormal"/>
    <w:uiPriority w:val="67"/>
    <w:rsid w:val="00936C0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EnsayoEstilo">
    <w:name w:val="EnsayoEstilo"/>
    <w:basedOn w:val="Tablanormal"/>
    <w:uiPriority w:val="99"/>
    <w:qFormat/>
    <w:rsid w:val="002D1E8A"/>
    <w:pPr>
      <w:spacing w:after="0" w:line="240" w:lineRule="auto"/>
      <w:jc w:val="center"/>
    </w:pPr>
    <w:rPr>
      <w:rFonts w:ascii="Arial Narrow" w:hAnsi="Arial Narrow"/>
      <w:sz w:val="28"/>
    </w:rPr>
    <w:tblPr/>
    <w:tcPr>
      <w:vAlign w:val="center"/>
    </w:tcPr>
  </w:style>
  <w:style w:type="table" w:styleId="Listaclara-nfasis3">
    <w:name w:val="Light List Accent 3"/>
    <w:basedOn w:val="Tablanormal"/>
    <w:uiPriority w:val="61"/>
    <w:rsid w:val="002D1E8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Estilo1">
    <w:name w:val="Estilo1"/>
    <w:basedOn w:val="Tablaconlista2"/>
    <w:uiPriority w:val="99"/>
    <w:qFormat/>
    <w:rsid w:val="002D1E8A"/>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uadrculaclara-nfasis3">
    <w:name w:val="Light Grid Accent 3"/>
    <w:basedOn w:val="Tablanormal"/>
    <w:uiPriority w:val="62"/>
    <w:rsid w:val="002D1E8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Tablaconlista2">
    <w:name w:val="Table List 2"/>
    <w:basedOn w:val="Tablanormal"/>
    <w:uiPriority w:val="99"/>
    <w:semiHidden/>
    <w:unhideWhenUsed/>
    <w:rsid w:val="002D1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aliases w:val="Colsubsidio - Lista"/>
    <w:basedOn w:val="Normal"/>
    <w:uiPriority w:val="34"/>
    <w:qFormat/>
    <w:rsid w:val="00A24A9B"/>
    <w:pPr>
      <w:ind w:left="720"/>
      <w:contextualSpacing/>
    </w:pPr>
  </w:style>
  <w:style w:type="character" w:styleId="Textoennegrita">
    <w:name w:val="Strong"/>
    <w:basedOn w:val="Fuentedeprrafopredeter"/>
    <w:uiPriority w:val="22"/>
    <w:qFormat/>
    <w:rsid w:val="00AB6D8E"/>
    <w:rPr>
      <w:b/>
      <w:bCs/>
    </w:rPr>
  </w:style>
  <w:style w:type="character" w:customStyle="1" w:styleId="d1">
    <w:name w:val="d1"/>
    <w:basedOn w:val="Fuentedeprrafopredeter"/>
    <w:rsid w:val="00287B50"/>
    <w:rPr>
      <w:color w:val="0000FF"/>
    </w:rPr>
  </w:style>
  <w:style w:type="character" w:customStyle="1" w:styleId="b1">
    <w:name w:val="b1"/>
    <w:basedOn w:val="Fuentedeprrafopredeter"/>
    <w:rsid w:val="00287B50"/>
    <w:rPr>
      <w:color w:val="000000"/>
    </w:rPr>
  </w:style>
  <w:style w:type="character" w:styleId="Hipervnculo">
    <w:name w:val="Hyperlink"/>
    <w:basedOn w:val="Fuentedeprrafopredeter"/>
    <w:uiPriority w:val="99"/>
    <w:unhideWhenUsed/>
    <w:rsid w:val="0064550B"/>
    <w:rPr>
      <w:strike w:val="0"/>
      <w:dstrike w:val="0"/>
      <w:color w:val="3A3A3A"/>
      <w:u w:val="none"/>
      <w:effect w:val="none"/>
    </w:rPr>
  </w:style>
  <w:style w:type="character" w:customStyle="1" w:styleId="g1">
    <w:name w:val="g1"/>
    <w:basedOn w:val="Fuentedeprrafopredeter"/>
    <w:rsid w:val="007E2DAD"/>
    <w:rPr>
      <w:color w:val="B3B3B3"/>
    </w:rPr>
  </w:style>
  <w:style w:type="paragraph" w:styleId="NormalWeb">
    <w:name w:val="Normal (Web)"/>
    <w:basedOn w:val="Normal"/>
    <w:uiPriority w:val="99"/>
    <w:semiHidden/>
    <w:unhideWhenUsed/>
    <w:rsid w:val="00912401"/>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qFormat/>
    <w:rsid w:val="00FB3BC5"/>
    <w:pPr>
      <w:spacing w:after="0" w:line="240" w:lineRule="auto"/>
    </w:pPr>
    <w:rPr>
      <w:rFonts w:ascii="Times New Roman" w:eastAsia="Times New Roman" w:hAnsi="Times New Roman" w:cs="Times New Roman"/>
      <w:sz w:val="20"/>
      <w:szCs w:val="20"/>
      <w:lang w:val="es-ES_tradnl" w:eastAsia="es-ES"/>
    </w:rPr>
  </w:style>
  <w:style w:type="paragraph" w:customStyle="1" w:styleId="Default">
    <w:name w:val="Default"/>
    <w:rsid w:val="00AA223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5D192B"/>
  </w:style>
  <w:style w:type="character" w:styleId="Refdecomentario">
    <w:name w:val="annotation reference"/>
    <w:basedOn w:val="Fuentedeprrafopredeter"/>
    <w:uiPriority w:val="99"/>
    <w:semiHidden/>
    <w:unhideWhenUsed/>
    <w:rsid w:val="00551334"/>
    <w:rPr>
      <w:sz w:val="16"/>
      <w:szCs w:val="16"/>
    </w:rPr>
  </w:style>
  <w:style w:type="paragraph" w:styleId="Textocomentario">
    <w:name w:val="annotation text"/>
    <w:basedOn w:val="Normal"/>
    <w:link w:val="TextocomentarioCar"/>
    <w:uiPriority w:val="99"/>
    <w:semiHidden/>
    <w:unhideWhenUsed/>
    <w:rsid w:val="005513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1334"/>
    <w:rPr>
      <w:sz w:val="20"/>
      <w:szCs w:val="20"/>
    </w:rPr>
  </w:style>
  <w:style w:type="paragraph" w:styleId="Asuntodelcomentario">
    <w:name w:val="annotation subject"/>
    <w:basedOn w:val="Textocomentario"/>
    <w:next w:val="Textocomentario"/>
    <w:link w:val="AsuntodelcomentarioCar"/>
    <w:uiPriority w:val="99"/>
    <w:semiHidden/>
    <w:unhideWhenUsed/>
    <w:rsid w:val="00551334"/>
    <w:rPr>
      <w:b/>
      <w:bCs/>
    </w:rPr>
  </w:style>
  <w:style w:type="character" w:customStyle="1" w:styleId="AsuntodelcomentarioCar">
    <w:name w:val="Asunto del comentario Car"/>
    <w:basedOn w:val="TextocomentarioCar"/>
    <w:link w:val="Asuntodelcomentario"/>
    <w:uiPriority w:val="99"/>
    <w:semiHidden/>
    <w:rsid w:val="00551334"/>
    <w:rPr>
      <w:b/>
      <w:bCs/>
      <w:sz w:val="20"/>
      <w:szCs w:val="20"/>
    </w:rPr>
  </w:style>
  <w:style w:type="paragraph" w:customStyle="1" w:styleId="HPHeading2">
    <w:name w:val="HP Heading 2"/>
    <w:basedOn w:val="Normal"/>
    <w:next w:val="Normal"/>
    <w:link w:val="HPHeading2CharChar"/>
    <w:rsid w:val="008534CB"/>
    <w:pPr>
      <w:keepNext/>
      <w:spacing w:before="240" w:after="60" w:line="240" w:lineRule="atLeast"/>
      <w:outlineLvl w:val="1"/>
    </w:pPr>
    <w:rPr>
      <w:rFonts w:ascii="Arial" w:eastAsia="Times New Roman" w:hAnsi="Arial" w:cs="Arial"/>
      <w:bCs/>
      <w:snapToGrid w:val="0"/>
      <w:color w:val="000000" w:themeColor="text1"/>
      <w:kern w:val="32"/>
      <w:sz w:val="32"/>
      <w:szCs w:val="32"/>
      <w:lang w:val="es-VE" w:eastAsia="es-ES"/>
    </w:rPr>
  </w:style>
  <w:style w:type="character" w:customStyle="1" w:styleId="HPHeading2CharChar">
    <w:name w:val="HP Heading 2 Char Char"/>
    <w:basedOn w:val="Fuentedeprrafopredeter"/>
    <w:link w:val="HPHeading2"/>
    <w:rsid w:val="008534CB"/>
    <w:rPr>
      <w:rFonts w:ascii="Arial" w:eastAsia="Times New Roman" w:hAnsi="Arial" w:cs="Arial"/>
      <w:bCs/>
      <w:snapToGrid w:val="0"/>
      <w:color w:val="000000" w:themeColor="text1"/>
      <w:kern w:val="32"/>
      <w:sz w:val="32"/>
      <w:szCs w:val="32"/>
      <w:lang w:val="es-VE" w:eastAsia="es-ES"/>
    </w:rPr>
  </w:style>
  <w:style w:type="paragraph" w:styleId="Revisin">
    <w:name w:val="Revision"/>
    <w:hidden/>
    <w:uiPriority w:val="99"/>
    <w:semiHidden/>
    <w:rsid w:val="00C0205F"/>
    <w:pPr>
      <w:spacing w:after="0" w:line="240" w:lineRule="auto"/>
    </w:pPr>
  </w:style>
  <w:style w:type="character" w:styleId="nfasis">
    <w:name w:val="Emphasis"/>
    <w:basedOn w:val="Fuentedeprrafopredeter"/>
    <w:uiPriority w:val="20"/>
    <w:qFormat/>
    <w:rsid w:val="00F258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09945">
      <w:bodyDiv w:val="1"/>
      <w:marLeft w:val="0"/>
      <w:marRight w:val="0"/>
      <w:marTop w:val="0"/>
      <w:marBottom w:val="0"/>
      <w:divBdr>
        <w:top w:val="none" w:sz="0" w:space="0" w:color="auto"/>
        <w:left w:val="none" w:sz="0" w:space="0" w:color="auto"/>
        <w:bottom w:val="none" w:sz="0" w:space="0" w:color="auto"/>
        <w:right w:val="none" w:sz="0" w:space="0" w:color="auto"/>
      </w:divBdr>
    </w:div>
    <w:div w:id="240065367">
      <w:bodyDiv w:val="1"/>
      <w:marLeft w:val="0"/>
      <w:marRight w:val="0"/>
      <w:marTop w:val="0"/>
      <w:marBottom w:val="0"/>
      <w:divBdr>
        <w:top w:val="none" w:sz="0" w:space="0" w:color="auto"/>
        <w:left w:val="none" w:sz="0" w:space="0" w:color="auto"/>
        <w:bottom w:val="none" w:sz="0" w:space="0" w:color="auto"/>
        <w:right w:val="none" w:sz="0" w:space="0" w:color="auto"/>
      </w:divBdr>
    </w:div>
    <w:div w:id="343633629">
      <w:bodyDiv w:val="1"/>
      <w:marLeft w:val="0"/>
      <w:marRight w:val="0"/>
      <w:marTop w:val="0"/>
      <w:marBottom w:val="0"/>
      <w:divBdr>
        <w:top w:val="none" w:sz="0" w:space="0" w:color="auto"/>
        <w:left w:val="none" w:sz="0" w:space="0" w:color="auto"/>
        <w:bottom w:val="none" w:sz="0" w:space="0" w:color="auto"/>
        <w:right w:val="none" w:sz="0" w:space="0" w:color="auto"/>
      </w:divBdr>
    </w:div>
    <w:div w:id="794248682">
      <w:bodyDiv w:val="1"/>
      <w:marLeft w:val="0"/>
      <w:marRight w:val="0"/>
      <w:marTop w:val="0"/>
      <w:marBottom w:val="0"/>
      <w:divBdr>
        <w:top w:val="none" w:sz="0" w:space="0" w:color="auto"/>
        <w:left w:val="none" w:sz="0" w:space="0" w:color="auto"/>
        <w:bottom w:val="none" w:sz="0" w:space="0" w:color="auto"/>
        <w:right w:val="none" w:sz="0" w:space="0" w:color="auto"/>
      </w:divBdr>
    </w:div>
    <w:div w:id="913707356">
      <w:bodyDiv w:val="1"/>
      <w:marLeft w:val="0"/>
      <w:marRight w:val="0"/>
      <w:marTop w:val="0"/>
      <w:marBottom w:val="0"/>
      <w:divBdr>
        <w:top w:val="none" w:sz="0" w:space="0" w:color="auto"/>
        <w:left w:val="none" w:sz="0" w:space="0" w:color="auto"/>
        <w:bottom w:val="none" w:sz="0" w:space="0" w:color="auto"/>
        <w:right w:val="none" w:sz="0" w:space="0" w:color="auto"/>
      </w:divBdr>
    </w:div>
    <w:div w:id="1679965497">
      <w:bodyDiv w:val="1"/>
      <w:marLeft w:val="0"/>
      <w:marRight w:val="0"/>
      <w:marTop w:val="0"/>
      <w:marBottom w:val="0"/>
      <w:divBdr>
        <w:top w:val="none" w:sz="0" w:space="0" w:color="auto"/>
        <w:left w:val="none" w:sz="0" w:space="0" w:color="auto"/>
        <w:bottom w:val="none" w:sz="0" w:space="0" w:color="auto"/>
        <w:right w:val="none" w:sz="0" w:space="0" w:color="auto"/>
      </w:divBdr>
    </w:div>
    <w:div w:id="17734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squema de Publicación" ma:contentTypeID="0x0101006C70C9CFFF10F647A97BB5C9232AAEE5009FBA39D6F0EFBE46B7DDDC2432460757" ma:contentTypeVersion="32" ma:contentTypeDescription="Campos definidos por la oficina de planeación" ma:contentTypeScope="" ma:versionID="de8e73e4728a75b9209be58f9396475f">
  <xsd:schema xmlns:xsd="http://www.w3.org/2001/XMLSchema" xmlns:xs="http://www.w3.org/2001/XMLSchema" xmlns:p="http://schemas.microsoft.com/office/2006/metadata/properties" xmlns:ns1="http://schemas.microsoft.com/sharepoint/v3" xmlns:ns2="b6565643-c00f-44ce-b5d1-532a85e4382c" xmlns:ns3="cfd7d055-4c42-4b1a-a19c-7e601acfe3a8" xmlns:ns4="http://schemas.microsoft.com/sharepoint/v3/fields" targetNamespace="http://schemas.microsoft.com/office/2006/metadata/properties" ma:root="true" ma:fieldsID="fd8617a6d26739ef380619b5a90eb8ce" ns1:_="" ns2:_="" ns3:_="" ns4:_="">
    <xsd:import namespace="http://schemas.microsoft.com/sharepoint/v3"/>
    <xsd:import namespace="b6565643-c00f-44ce-b5d1-532a85e4382c"/>
    <xsd:import namespace="cfd7d055-4c42-4b1a-a19c-7e601acfe3a8"/>
    <xsd:import namespace="http://schemas.microsoft.com/sharepoint/v3/fields"/>
    <xsd:element name="properties">
      <xsd:complexType>
        <xsd:sequence>
          <xsd:element name="documentManagement">
            <xsd:complexType>
              <xsd:all>
                <xsd:element ref="ns2:Numero"/>
                <xsd:element ref="ns2:Descripcion"/>
                <xsd:element ref="ns2:Fecha_x0020_de_x0020_inicio_x0020_de_x0020_publicación"/>
                <xsd:element ref="ns2:Fecha_x0020_final_x0020_de_x0020_publicación" minOccurs="0"/>
                <xsd:element ref="ns2:Ano_Plantilla"/>
                <xsd:element ref="ns2:Mes_Plantilla"/>
                <xsd:element ref="ns2:Fecha_x0020_de_x0020_generación_x0020_de_x0020_la_x0020_información"/>
                <xsd:element ref="ns3:Nombre_x0020_del_x0020_responsable_x0020_de_x0020_producción" minOccurs="0"/>
                <xsd:element ref="ns3:Código_x0020_nombre_x0020_del_x0020_reponsable_x0020_producción" minOccurs="0"/>
                <xsd:element ref="ns3:Serie" minOccurs="0"/>
                <xsd:element ref="ns3:Sub-Serie" minOccurs="0"/>
                <xsd:element ref="ns3:Tipo_x0020_Documental" minOccurs="0"/>
                <xsd:element ref="ns2:Tipo_de_Norma"/>
                <xsd:element ref="ns1:Language"/>
                <xsd:element ref="ns2:Medio_de_conservacion_y_x002f_o_soporte"/>
                <xsd:element ref="ns4:_Format"/>
                <xsd:element ref="ns2:Frecuencia_de_actualizacion"/>
                <xsd:element ref="ns2:Informacion_publicada_o_disponible"/>
                <xsd:element ref="ns3:Responsable_x0020_de_x0020_la_x0020_información" minOccurs="0"/>
                <xsd:element ref="ns3:Código_x0020_responsable_x0020_de_x0020_la_x0020_información" minOccurs="0"/>
                <xsd:element ref="ns2:Estado_Plantilla"/>
                <xsd:element ref="ns2:_dlc_DocIdPersistId" minOccurs="0"/>
                <xsd:element ref="ns2:_dlc_DocIdUrl"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6" ma:displayName="Idioma" ma:description="Establece el Idioma, lengua o dialecto en que se encuentra la información." ma:format="Dropdown" ma:internalName="Language" ma:readOnly="false">
      <xsd:simpleType>
        <xsd:restriction base="dms:Choice">
          <xsd:enumeration value="Árabe (Arabia Saudí)"/>
          <xsd:enumeration value="Búlgaro (Bulgaria)"/>
          <xsd:enumeration value="Chino (Hong Kong, RAE)"/>
          <xsd:enumeration value="Chino (República Popular China)"/>
          <xsd:enumeration value="Chino (Taiwán)"/>
          <xsd:enumeration value="Croata (Croacia)"/>
          <xsd:enumeration value="Checo (República Checa)"/>
          <xsd:enumeration value="Danés (Dinamarca)"/>
          <xsd:enumeration value="Neerlandés (Países Bajos)"/>
          <xsd:enumeration value="Inglés"/>
          <xsd:enumeration value="Estonio (Estonia)"/>
          <xsd:enumeration value="Finés (Finlandia)"/>
          <xsd:enumeration value="Francés (Francia)"/>
          <xsd:enumeration value="Alemán (Alemania)"/>
          <xsd:enumeration value="Griego (Grecia)"/>
          <xsd:enumeration value="Hebreo (Israel)"/>
          <xsd:enumeration value="Hindi (India)"/>
          <xsd:enumeration value="Húngaro (Hungría)"/>
          <xsd:enumeration value="Indonesio (Indonesia)"/>
          <xsd:enumeration value="Italiano (Italia)"/>
          <xsd:enumeration value="Japonés (Japón)"/>
          <xsd:enumeration value="Coreano (Corea)"/>
          <xsd:enumeration value="Letón (Letonia)"/>
          <xsd:enumeration value="Lituano (Lituania)"/>
          <xsd:enumeration value="Malayo (Malasia)"/>
          <xsd:enumeration value="Noruego (Bokmal) (Noruega)"/>
          <xsd:enumeration value="Polaco (Polonia)"/>
          <xsd:enumeration value="Portugués (Brasil)"/>
          <xsd:enumeration value="Portugués (Portugal)"/>
          <xsd:enumeration value="Rumano (Rumania)"/>
          <xsd:enumeration value="Ruso (Rusia)"/>
          <xsd:enumeration value="Serbio (latino) (Serbia)"/>
          <xsd:enumeration value="Eslovaco (Eslovaquia)"/>
          <xsd:enumeration value="Esloveno (Eslovenia)"/>
          <xsd:enumeration value="Español (España)"/>
          <xsd:enumeration value="Sueco (Suecia)"/>
          <xsd:enumeration value="Tailandés (Tailandia)"/>
          <xsd:enumeration value="Turco (Turquía)"/>
          <xsd:enumeration value="Ucraniano (Ucrania)"/>
          <xsd:enumeration value="Urdu (República Islámica de Pakistán)"/>
          <xsd:enumeration value="Vietnamita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b6565643-c00f-44ce-b5d1-532a85e4382c" elementFormDefault="qualified">
    <xsd:import namespace="http://schemas.microsoft.com/office/2006/documentManagement/types"/>
    <xsd:import namespace="http://schemas.microsoft.com/office/infopath/2007/PartnerControls"/>
    <xsd:element name="Numero" ma:index="1" ma:displayName="Número" ma:description="Consecutivo o identificador único de documento que la dependencia crea al momento de publicar la información." ma:internalName="Numero" ma:readOnly="false">
      <xsd:simpleType>
        <xsd:restriction base="dms:Text">
          <xsd:maxLength value="255"/>
        </xsd:restriction>
      </xsd:simpleType>
    </xsd:element>
    <xsd:element name="Descripcion" ma:index="3" ma:displayName="Descripción" ma:description="Defina brevemente de qué se trata la información. máximo 200 caracteres." ma:internalName="Descripcion">
      <xsd:simpleType>
        <xsd:restriction base="dms:Note">
          <xsd:maxLength value="255"/>
        </xsd:restriction>
      </xsd:simpleType>
    </xsd:element>
    <xsd:element name="Fecha_x0020_de_x0020_inicio_x0020_de_x0020_publicación" ma:index="4" ma:displayName="Fecha de inicio de publicación" ma:description="Corresponde a la fecha que se publica o se programa la publicación del documento dentro de portal web." ma:format="DateOnly" ma:internalName="Fecha_x0020_de_x0020_inicio_x0020_de_x0020_publicaci_x00f3_n" ma:readOnly="false">
      <xsd:simpleType>
        <xsd:restriction base="dms:DateTime"/>
      </xsd:simpleType>
    </xsd:element>
    <xsd:element name="Fecha_x0020_final_x0020_de_x0020_publicación" ma:index="5" nillable="true" ma:displayName="Fecha final de publicación" ma:description="Corresponde a la fecha en la que se debe des publicar automáticamente el documento dentro de portal web." ma:format="DateOnly" ma:internalName="Fecha_x0020_final_x0020_de_x0020_publicaci_x00f3_n" ma:readOnly="false">
      <xsd:simpleType>
        <xsd:restriction base="dms:DateTime"/>
      </xsd:simpleType>
    </xsd:element>
    <xsd:element name="Ano_Plantilla" ma:index="6" ma:displayName="Año" ma:description="Corresponde al año de publicación del documento. Este dato ayudará a filtrar el documento al usuario final del portal web." ma:internalName="Ano_Plantilla" ma:readOnly="false">
      <xsd:simpleType>
        <xsd:restriction base="dms:Text">
          <xsd:maxLength value="5"/>
        </xsd:restriction>
      </xsd:simpleType>
    </xsd:element>
    <xsd:element name="Mes_Plantilla" ma:index="7" ma:displayName="Mes" ma:description="Corresponde al mes de publicación del documento. Este dato ayudará a filtrar el documento al usuario final del portal web." ma:format="Dropdown" ma:internalName="Mes_Plantilla" ma:readOnly="false">
      <xsd:simpleType>
        <xsd:restriction base="dms:Choice">
          <xsd:enumeration value="enero"/>
          <xsd:enumeration value="febrero"/>
          <xsd:enumeration value="marzo"/>
          <xsd:enumeration value="abril"/>
          <xsd:enumeration value="mayo"/>
          <xsd:enumeration value="junio"/>
          <xsd:enumeration value="julio"/>
          <xsd:enumeration value="agosto"/>
          <xsd:enumeration value="septiembre"/>
          <xsd:enumeration value="octubre"/>
          <xsd:enumeration value="noviembre"/>
          <xsd:enumeration value="diciembre"/>
        </xsd:restriction>
      </xsd:simpleType>
    </xsd:element>
    <xsd:element name="Fecha_x0020_de_x0020_generación_x0020_de_x0020_la_x0020_información" ma:index="8" ma:displayName="Fecha de generación de la información" ma:description="• Identifique la fecha cuando se creó la información. Esta fecha no puede ser igual a la fecha de publicación." ma:format="DateOnly" ma:internalName="Fecha_x0020_de_x0020_generaci_x00f3_n_x0020_de_x0020_la_x0020_informaci_x00f3_n" ma:readOnly="false">
      <xsd:simpleType>
        <xsd:restriction base="dms:DateTime"/>
      </xsd:simpleType>
    </xsd:element>
    <xsd:element name="Tipo_de_Norma" ma:index="15" ma:displayName="Tipo de Norma" ma:description="Seleccione una categoría (Campo solo aplica si el documento se refiere a una Normatividad. De lo contrario seleccione la palabra no aplica)." ma:format="Dropdown" ma:internalName="Tipo_de_Norma" ma:readOnly="false">
      <xsd:simpleType>
        <xsd:restriction base="dms:Choice">
          <xsd:enumeration value="Boletín Jurídico"/>
          <xsd:enumeration value="Cartas Circulares"/>
          <xsd:enumeration value="Circular Única"/>
          <xsd:enumeration value="Circulares Conjuntas"/>
          <xsd:enumeration value="Circulares Externas"/>
          <xsd:enumeration value="Conceptos"/>
          <xsd:enumeration value="Constitución Política"/>
          <xsd:enumeration value="Decretos"/>
          <xsd:enumeration value="Leyes"/>
          <xsd:enumeration value="Resoluciones"/>
          <xsd:enumeration value="No aplica"/>
        </xsd:restriction>
      </xsd:simpleType>
    </xsd:element>
    <xsd:element name="Medio_de_conservacion_y_x002f_o_soporte" ma:index="17" ma:displayName="Medio de conservación y/o soporte" ma:description="Defina si el documento es: &#10;o Documento físico, documentos se encuentra impreso.                &#10;o Documento electrónico, documento que se encuentra creado y publicado en formato PDF con OCR.&#10;o Documento digital, documento escaneado del documento físico, sin OCR.&#10;" ma:format="Dropdown" ma:internalName="Medio_de_conservacion_y_x002F_o_soporte" ma:readOnly="false">
      <xsd:simpleType>
        <xsd:restriction base="dms:Choice">
          <xsd:enumeration value="Documento físico"/>
          <xsd:enumeration value="Documento electrónico"/>
          <xsd:enumeration value="Documento Digital"/>
        </xsd:restriction>
      </xsd:simpleType>
    </xsd:element>
    <xsd:element name="Frecuencia_de_actualizacion" ma:index="19" ma:displayName="Frecuencia de actualización" ma:description="Identifica la periodicidad o el segmento de tiempo con la que actualiza la información, de acuerdo a su naturaleza y a la normativa aplicable." ma:format="Dropdown" ma:internalName="Frecuencia_de_actualizacion" ma:readOnly="false">
      <xsd:simpleType>
        <xsd:restriction base="dms:Choice">
          <xsd:enumeration value="Cada minuto"/>
          <xsd:enumeration value="Cada hora"/>
          <xsd:enumeration value="Medio Día"/>
          <xsd:enumeration value="Diaria"/>
          <xsd:enumeration value="Semanal"/>
          <xsd:enumeration value="Mensual"/>
          <xsd:enumeration value="Bimestral"/>
          <xsd:enumeration value="Trimestral"/>
          <xsd:enumeration value="Cuatrimestral"/>
          <xsd:enumeration value="Semestral"/>
          <xsd:enumeration value="Anual"/>
          <xsd:enumeration value="Histórica"/>
          <xsd:enumeration value="Por demanda"/>
        </xsd:restriction>
      </xsd:simpleType>
    </xsd:element>
    <xsd:element name="Informacion_publicada_o_disponible" ma:index="20" ma:displayName="Información publicada y/o disponible" ma:description="Indica el lugar donde se encuentra publicado o puede ser consultado el documento. Digite el URL o la sección donde publicará el documento Ej. Superintendencia/políticas, Planes y Programas/plan anual de gestión." ma:internalName="Informacion_publicada_o_disponible" ma:readOnly="false">
      <xsd:simpleType>
        <xsd:restriction base="dms:Text">
          <xsd:maxLength value="250"/>
        </xsd:restriction>
      </xsd:simpleType>
    </xsd:element>
    <xsd:element name="Estado_Plantilla" ma:index="23" ma:displayName="Estado" ma:description="Corresponde a los planes y programas que se encuentra en vigencia (Si no aplica, seleccione la palabra no aplica dentro de la lista)." ma:format="Dropdown" ma:internalName="Estado_Plantilla" ma:readOnly="false">
      <xsd:simpleType>
        <xsd:restriction base="dms:Choice">
          <xsd:enumeration value="En ejecución"/>
          <xsd:enumeration value="En estudio"/>
          <xsd:enumeration value="Obsolesencia"/>
          <xsd:enumeration value="No Aplica"/>
        </xsd:restriction>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_dlc_DocIdUrl" ma:index="28"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9" nillable="true" ma:displayName="Valor de Id. de documento" ma:description="El valor del identificador de documento asignado a este elemento."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7d055-4c42-4b1a-a19c-7e601acfe3a8" elementFormDefault="qualified">
    <xsd:import namespace="http://schemas.microsoft.com/office/2006/documentManagement/types"/>
    <xsd:import namespace="http://schemas.microsoft.com/office/infopath/2007/PartnerControls"/>
    <xsd:element name="Nombre_x0020_del_x0020_responsable_x0020_de_x0020_producción" ma:index="9" nillable="true" ma:displayName="Nombre del responsable de producción" ma:description="Corresponde al nombre de la dependencia encargada de la Producción de la información para efectos de permitir su correcta elaboración" ma:list="{331b8b40-eab9-4f7a-ba9a-3a78d4f6757a}" ma:internalName="Nombre_x0020_del_x0020_responsable_x0020_de_x0020_producci_x00f3_n" ma:showField="Dependencias" ma:web="cfd7d055-4c42-4b1a-a19c-7e601acfe3a8">
      <xsd:simpleType>
        <xsd:restriction base="dms:Lookup"/>
      </xsd:simpleType>
    </xsd:element>
    <xsd:element name="Código_x0020_nombre_x0020_del_x0020_reponsable_x0020_producción" ma:index="10" nillable="true" ma:displayName="Código nombre del reponsable producción" ma:description="Corresponde al Código de la dependencia encargada de la Producción de la información para efectos de permitir su correcta elaboración (este código sale de su TRD)" ma:list="{48eb45d6-5726-4fb9-98e1-916d4146ecee}" ma:internalName="C_x00f3_digo_x0020_nombre_x0020_del_x0020_reponsable_x0020_producci_x00f3_n" ma:showField="Codigos_x0020_Dependencias" ma:web="cfd7d055-4c42-4b1a-a19c-7e601acfe3a8">
      <xsd:simpleType>
        <xsd:restriction base="dms:Lookup"/>
      </xsd:simpleType>
    </xsd:element>
    <xsd:element name="Serie" ma:index="11" nillable="true" ma:displayName="Serie" ma:description="Este dato corresponde a la clasificación documental de cada documento" ma:list="{2a520cbf-0b6d-47f2-bf44-989acf1ea930}" ma:internalName="Serie" ma:showField="Series" ma:web="cfd7d055-4c42-4b1a-a19c-7e601acfe3a8">
      <xsd:simpleType>
        <xsd:restriction base="dms:Lookup"/>
      </xsd:simpleType>
    </xsd:element>
    <xsd:element name="Sub-Serie" ma:index="12" nillable="true" ma:displayName="Sub-Serie" ma:description="Este dato corresponde a la clasificación documental de cada documento" ma:list="{bee6c201-a5c7-45a5-a2d8-9f78e19912cb}" ma:internalName="Sub_x002d_Serie" ma:showField="SubSeries" ma:web="cfd7d055-4c42-4b1a-a19c-7e601acfe3a8">
      <xsd:simpleType>
        <xsd:restriction base="dms:Lookup"/>
      </xsd:simpleType>
    </xsd:element>
    <xsd:element name="Tipo_x0020_Documental" ma:index="13" nillable="true" ma:displayName="Tipo Documental" ma:description="Este dato corresponde a la clasificación documental del documento a cargar" ma:list="{2f099887-1550-4e1d-bbaa-a4cfb5a13b9c}" ma:internalName="Tipo_x0020_Documental" ma:showField="Tipologias" ma:web="cfd7d055-4c42-4b1a-a19c-7e601acfe3a8">
      <xsd:simpleType>
        <xsd:restriction base="dms:Lookup"/>
      </xsd:simpleType>
    </xsd:element>
    <xsd:element name="Responsable_x0020_de_x0020_la_x0020_información" ma:index="21" nillable="true" ma:displayName="Responsable de la información" ma:description="Corresponde al nombre de la dependencia encargada administrar y publicar la información." ma:list="{331b8b40-eab9-4f7a-ba9a-3a78d4f6757a}" ma:internalName="Responsable_x0020_de_x0020_la_x0020_informaci_x00f3_n" ma:showField="Dependencias" ma:web="cfd7d055-4c42-4b1a-a19c-7e601acfe3a8">
      <xsd:simpleType>
        <xsd:restriction base="dms:Lookup"/>
      </xsd:simpleType>
    </xsd:element>
    <xsd:element name="Código_x0020_responsable_x0020_de_x0020_la_x0020_información" ma:index="22" nillable="true" ma:displayName="Código responsable de la información" ma:description="Corresponde al Código de la dependencia encargada administrar y publicar la información. Este dato corresponde a la clasificación documental de cada documento" ma:list="{48eb45d6-5726-4fb9-98e1-916d4146ecee}" ma:internalName="C_x00f3_digo_x0020_responsable_x0020_de_x0020_la_x0020_informaci_x00f3_n" ma:showField="Codigos_x0020_Dependencias" ma:web="cfd7d055-4c42-4b1a-a19c-7e601acfe3a8">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Format" ma:index="18" ma:displayName="Formato" ma:description="Identifica la forma, tamaño o modo en la que se presenta la información o se permite su visualización o consulta, tales como: hoja de cálculo, imagen, audio, video, documento de texto, etc." ma:format="Dropdown" ma:internalName="_Format" ma:readOnly="false">
      <xsd:simpleType>
        <xsd:restriction base="dms:Choice">
          <xsd:enumeration value="Hoja de calculo"/>
          <xsd:enumeration value="Documento de texto"/>
          <xsd:enumeration value="Audio"/>
          <xsd:enumeration value="Video"/>
          <xsd:enumeration value="Im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Tipo de contenido"/>
        <xsd:element ref="dc:title" maxOccurs="1" ma:index="2" ma:displayName="Título"/>
        <xsd:element ref="dc:subject" minOccurs="0" maxOccurs="1"/>
        <xsd:element ref="dc:description" minOccurs="0" maxOccurs="1"/>
        <xsd:element name="keywords" maxOccurs="1" ma:index="14" ma:displayName="Palabras Claves">
          <xsd:simpleType xmlns:xs="http://www.w3.org/2001/XMLSchema">
            <xsd:restriction base="xsd:string">
              <xsd:minLength value="1"/>
            </xsd:restriction>
          </xsd:simpleType>
        </xsd:elemen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b6565643-c00f-44ce-b5d1-532a85e4382c">XQAF2AT3N76N-114-3337</_dlc_DocId>
    <_dlc_DocIdUrl xmlns="b6565643-c00f-44ce-b5d1-532a85e4382c">
      <Url>http://docs.supersalud.gov.co/PortalWeb/planeacion/_layouts/15/DocIdRedir.aspx?ID=XQAF2AT3N76N-114-3337</Url>
      <Description>XQAF2AT3N76N-114-3337</Description>
    </_dlc_DocIdUrl>
    <Numero xmlns="b6565643-c00f-44ce-b5d1-532a85e4382c">GSPD02</Numero>
    <Language xmlns="http://schemas.microsoft.com/sharepoint/v3">Español (España)</Language>
    <Tipo_de_Norma xmlns="b6565643-c00f-44ce-b5d1-532a85e4382c">No aplica</Tipo_de_Norma>
    <Frecuencia_de_actualizacion xmlns="b6565643-c00f-44ce-b5d1-532a85e4382c">Por demanda</Frecuencia_de_actualizacion>
    <Mes_Plantilla xmlns="b6565643-c00f-44ce-b5d1-532a85e4382c">julio</Mes_Plantilla>
    <_Format xmlns="http://schemas.microsoft.com/sharepoint/v3/fields">Documento de texto</_Format>
    <Ano_Plantilla xmlns="b6565643-c00f-44ce-b5d1-532a85e4382c">2015</Ano_Plantilla>
    <Descripcion xmlns="b6565643-c00f-44ce-b5d1-532a85e4382c">Procedimiento que se encarga de Responder  de manera controlada a los requerimientos de cambios de tecnología de la información</Descripcion>
    <Informacion_publicada_o_disponible xmlns="b6565643-c00f-44ce-b5d1-532a85e4382c">https://www.supersalud.gov.co/es-co/superintendencia/sistema-integrado-de-gestion/subsistema-gestion-de-la-calidad</Informacion_publicada_o_disponible>
    <Estado_Plantilla xmlns="b6565643-c00f-44ce-b5d1-532a85e4382c">En ejecución</Estado_Plantilla>
    <Medio_de_conservacion_y_x002f_o_soporte xmlns="b6565643-c00f-44ce-b5d1-532a85e4382c">Documento electrónico</Medio_de_conservacion_y_x002f_o_soporte>
    <Responsable_x0020_de_x0020_la_x0020_información xmlns="cfd7d055-4c42-4b1a-a19c-7e601acfe3a8">40</Responsable_x0020_de_x0020_la_x0020_información>
    <Fecha_x0020_de_x0020_generación_x0020_de_x0020_la_x0020_información xmlns="b6565643-c00f-44ce-b5d1-532a85e4382c">2015-07-06T05:00:00+00:00</Fecha_x0020_de_x0020_generación_x0020_de_x0020_la_x0020_información>
    <Serie xmlns="cfd7d055-4c42-4b1a-a19c-7e601acfe3a8">18</Serie>
    <Fecha_x0020_final_x0020_de_x0020_publicación xmlns="b6565643-c00f-44ce-b5d1-532a85e4382c" xsi:nil="true"/>
    <Nombre_x0020_del_x0020_responsable_x0020_de_x0020_producción xmlns="cfd7d055-4c42-4b1a-a19c-7e601acfe3a8">35</Nombre_x0020_del_x0020_responsable_x0020_de_x0020_producción>
    <Código_x0020_nombre_x0020_del_x0020_reponsable_x0020_producción xmlns="cfd7d055-4c42-4b1a-a19c-7e601acfe3a8">35</Código_x0020_nombre_x0020_del_x0020_reponsable_x0020_producción>
    <Código_x0020_responsable_x0020_de_x0020_la_x0020_información xmlns="cfd7d055-4c42-4b1a-a19c-7e601acfe3a8">40</Código_x0020_responsable_x0020_de_x0020_la_x0020_información>
    <Sub-Serie xmlns="cfd7d055-4c42-4b1a-a19c-7e601acfe3a8">560</Sub-Serie>
    <Fecha_x0020_de_x0020_inicio_x0020_de_x0020_publicación xmlns="b6565643-c00f-44ce-b5d1-532a85e4382c">2015-07-06T05:00:00+00:00</Fecha_x0020_de_x0020_inicio_x0020_de_x0020_publicación>
    <Tipo_x0020_Documental xmlns="cfd7d055-4c42-4b1a-a19c-7e601acfe3a8">2926</Tipo_x0020_Documental>
  </documentManagement>
</p:properties>
</file>

<file path=customXml/itemProps1.xml><?xml version="1.0" encoding="utf-8"?>
<ds:datastoreItem xmlns:ds="http://schemas.openxmlformats.org/officeDocument/2006/customXml" ds:itemID="{1AEF0A99-A23F-44F7-8B76-01D9604EE93F}"/>
</file>

<file path=customXml/itemProps2.xml><?xml version="1.0" encoding="utf-8"?>
<ds:datastoreItem xmlns:ds="http://schemas.openxmlformats.org/officeDocument/2006/customXml" ds:itemID="{72A2F009-E337-4E1B-9541-EBDC5FACF974}"/>
</file>

<file path=customXml/itemProps3.xml><?xml version="1.0" encoding="utf-8"?>
<ds:datastoreItem xmlns:ds="http://schemas.openxmlformats.org/officeDocument/2006/customXml" ds:itemID="{A1975DD3-1C20-41E1-BA6E-A9ED1AAD5EDA}"/>
</file>

<file path=customXml/itemProps4.xml><?xml version="1.0" encoding="utf-8"?>
<ds:datastoreItem xmlns:ds="http://schemas.openxmlformats.org/officeDocument/2006/customXml" ds:itemID="{134B9647-FF49-4CB6-B111-8D993A1E07B8}"/>
</file>

<file path=customXml/itemProps5.xml><?xml version="1.0" encoding="utf-8"?>
<ds:datastoreItem xmlns:ds="http://schemas.openxmlformats.org/officeDocument/2006/customXml" ds:itemID="{4203A36E-3834-4E94-9E13-44D66E75F9D1}"/>
</file>

<file path=docProps/app.xml><?xml version="1.0" encoding="utf-8"?>
<Properties xmlns="http://schemas.openxmlformats.org/officeDocument/2006/extended-properties" xmlns:vt="http://schemas.openxmlformats.org/officeDocument/2006/docPropsVTypes">
  <Template>Normal</Template>
  <TotalTime>0</TotalTime>
  <Pages>11</Pages>
  <Words>3968</Words>
  <Characters>22624</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Gestión de Cambios</vt:lpstr>
      <vt:lpstr>Gestión de Cambios</vt:lpstr>
    </vt:vector>
  </TitlesOfParts>
  <Company>Hewlett-Packard Company</Company>
  <LinksUpToDate>false</LinksUpToDate>
  <CharactersWithSpaces>26539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Cambios</dc:title>
  <dc:subject/>
  <dc:creator>Ronald Mauricio Muñoz Pardo</dc:creator>
  <cp:keywords>Gestión; Cambios; GSPD02; GSCR01; GSGU04; Gestión; Servicios; Tecnológicos; Oficina; tecnologías; información; procedimiento.</cp:keywords>
  <dc:description/>
  <cp:lastModifiedBy>Ronald Mauricio Muñoz Pardo</cp:lastModifiedBy>
  <cp:revision>2</cp:revision>
  <cp:lastPrinted>2014-03-11T16:42:00Z</cp:lastPrinted>
  <dcterms:created xsi:type="dcterms:W3CDTF">2016-12-23T13:10:00Z</dcterms:created>
  <dcterms:modified xsi:type="dcterms:W3CDTF">2016-12-23T13:10:00Z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6a2fd75c-8682-4ca1-a0d0-0f0c6656b906</vt:lpwstr>
  </property>
  <property fmtid="{D5CDD505-2E9C-101B-9397-08002B2CF9AE}" pid="3" name="ContentTypeId">
    <vt:lpwstr>0x0101006C70C9CFFF10F647A97BB5C9232AAEE5009FBA39D6F0EFBE46B7DDDC2432460757</vt:lpwstr>
  </property>
  <property fmtid="{D5CDD505-2E9C-101B-9397-08002B2CF9AE}" pid="4" name="Grupo_Objetivo">
    <vt:lpwstr>Usuarios</vt:lpwstr>
  </property>
  <property fmtid="{D5CDD505-2E9C-101B-9397-08002B2CF9AE}" pid="5" name="Publicado">
    <vt:bool>true</vt:bool>
  </property>
  <property fmtid="{D5CDD505-2E9C-101B-9397-08002B2CF9AE}" pid="6" name="Tematica">
    <vt:lpwstr>Gestión, Cambios, GSPD02, GSCR01, GSGU04, Gestión, Servicios, Tecnológicos, Oficina, tecnologías, información, procedimiento.</vt:lpwstr>
  </property>
</Properties>
</file>